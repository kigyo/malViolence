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3D6501B" w:rsidP="03D6501B" w:rsidRDefault="03D6501B" w14:paraId="64254420" w14:textId="6C2D3F38">
      <w:pPr>
        <w:pStyle w:val="Normal"/>
        <w:rPr>
          <w:rFonts w:ascii="Candara" w:hAnsi="Candara" w:eastAsia="Candara" w:cs="Candara"/>
          <w:b w:val="1"/>
          <w:bCs w:val="1"/>
        </w:rPr>
      </w:pPr>
      <w:r w:rsidRPr="03D6501B" w:rsidR="03D6501B">
        <w:rPr>
          <w:rFonts w:ascii="Candara" w:hAnsi="Candara" w:eastAsia="Candara" w:cs="Candara"/>
          <w:b w:val="1"/>
          <w:bCs w:val="1"/>
        </w:rPr>
        <w:t>[pause – walking sounds play as the exit BG appears]</w:t>
      </w:r>
    </w:p>
    <w:p w:rsidR="6A3E5645" w:rsidP="03D6501B" w:rsidRDefault="6A3E5645" w14:paraId="6A56E26D" w14:textId="3F29AB07">
      <w:pPr>
        <w:pStyle w:val="Normal"/>
        <w:rPr>
          <w:rFonts w:ascii="Candara" w:hAnsi="Candara" w:eastAsia="Candara" w:cs="Candara"/>
        </w:rPr>
      </w:pPr>
      <w:r w:rsidRPr="03D6501B" w:rsidR="03D6501B">
        <w:rPr>
          <w:rFonts w:ascii="Candara" w:hAnsi="Candara" w:eastAsia="Candara" w:cs="Candara"/>
        </w:rPr>
        <w:t>Player: (</w:t>
      </w:r>
      <w:r w:rsidRPr="03D6501B" w:rsidR="03D6501B">
        <w:rPr>
          <w:rFonts w:ascii="Candara" w:hAnsi="Candara" w:eastAsia="Candara" w:cs="Candara"/>
          <w:i w:val="1"/>
          <w:iCs w:val="1"/>
        </w:rPr>
        <w:t xml:space="preserve">Finally. </w:t>
      </w:r>
      <w:r w:rsidRPr="03D6501B" w:rsidR="03D6501B">
        <w:rPr>
          <w:rFonts w:ascii="Candara" w:hAnsi="Candara" w:eastAsia="Candara" w:cs="Candara"/>
          <w:i w:val="0"/>
          <w:iCs w:val="0"/>
        </w:rPr>
        <w:t>There’s</w:t>
      </w:r>
      <w:r w:rsidRPr="03D6501B" w:rsidR="03D6501B">
        <w:rPr>
          <w:rFonts w:ascii="Candara" w:hAnsi="Candara" w:eastAsia="Candara" w:cs="Candara"/>
          <w:i w:val="1"/>
          <w:iCs w:val="1"/>
        </w:rPr>
        <w:t xml:space="preserve"> </w:t>
      </w:r>
      <w:r w:rsidRPr="03D6501B" w:rsidR="03D6501B">
        <w:rPr>
          <w:rFonts w:ascii="Candara" w:hAnsi="Candara" w:eastAsia="Candara" w:cs="Candara"/>
        </w:rPr>
        <w:t>the exit.)</w:t>
      </w:r>
    </w:p>
    <w:p w:rsidR="6A3E5645" w:rsidP="03D6501B" w:rsidRDefault="6A3E5645" w14:paraId="1E2E076E" w14:textId="6A273672">
      <w:pPr>
        <w:pStyle w:val="Normal"/>
        <w:rPr>
          <w:rFonts w:ascii="Candara" w:hAnsi="Candara" w:eastAsia="Candara" w:cs="Candara"/>
        </w:rPr>
      </w:pPr>
      <w:r w:rsidRPr="0DC1D7C4" w:rsidR="0DC1D7C4">
        <w:rPr>
          <w:rFonts w:ascii="Candara" w:hAnsi="Candara" w:eastAsia="Candara" w:cs="Candara"/>
        </w:rPr>
        <w:t xml:space="preserve">Player: (And the path is clear- no guards, no traps. Just a big </w:t>
      </w:r>
      <w:r w:rsidRPr="0DC1D7C4" w:rsidR="0DC1D7C4">
        <w:rPr>
          <w:rFonts w:ascii="Candara" w:hAnsi="Candara" w:eastAsia="Candara" w:cs="Candara"/>
        </w:rPr>
        <w:t>garage,</w:t>
      </w:r>
      <w:r w:rsidRPr="0DC1D7C4" w:rsidR="0DC1D7C4">
        <w:rPr>
          <w:rFonts w:ascii="Candara" w:hAnsi="Candara" w:eastAsia="Candara" w:cs="Candara"/>
        </w:rPr>
        <w:t xml:space="preserve"> littered with cardboard boxes.)</w:t>
      </w:r>
    </w:p>
    <w:p w:rsidR="6A3E5645" w:rsidP="03D6501B" w:rsidRDefault="6A3E5645" w14:paraId="48951AF5" w14:textId="1FE7F9BE">
      <w:pPr>
        <w:pStyle w:val="Normal"/>
        <w:rPr>
          <w:rFonts w:ascii="Candara" w:hAnsi="Candara" w:eastAsia="Candara" w:cs="Candara"/>
        </w:rPr>
      </w:pPr>
      <w:r w:rsidRPr="03D6501B" w:rsidR="03D6501B">
        <w:rPr>
          <w:rFonts w:ascii="Candara" w:hAnsi="Candara" w:eastAsia="Candara" w:cs="Candara"/>
        </w:rPr>
        <w:t xml:space="preserve">Player: (Huh. You </w:t>
      </w:r>
      <w:r w:rsidRPr="03D6501B" w:rsidR="03D6501B">
        <w:rPr>
          <w:rFonts w:ascii="Candara" w:hAnsi="Candara" w:eastAsia="Candara" w:cs="Candara"/>
        </w:rPr>
        <w:t>weren’t</w:t>
      </w:r>
      <w:r w:rsidRPr="03D6501B" w:rsidR="03D6501B">
        <w:rPr>
          <w:rFonts w:ascii="Candara" w:hAnsi="Candara" w:eastAsia="Candara" w:cs="Candara"/>
        </w:rPr>
        <w:t xml:space="preserve"> expecting your escape to be so... simple.)</w:t>
      </w:r>
    </w:p>
    <w:p w:rsidR="6A3E5645" w:rsidP="03D6501B" w:rsidRDefault="6A3E5645" w14:paraId="0B7EE301" w14:textId="1E92F7C5">
      <w:pPr>
        <w:pStyle w:val="Normal"/>
        <w:rPr>
          <w:rFonts w:ascii="Candara" w:hAnsi="Candara" w:eastAsia="Candara" w:cs="Candara"/>
          <w:b w:val="1"/>
          <w:bCs w:val="1"/>
        </w:rPr>
      </w:pPr>
      <w:r w:rsidRPr="03D6501B" w:rsidR="03D6501B">
        <w:rPr>
          <w:rFonts w:ascii="Candara" w:hAnsi="Candara" w:eastAsia="Candara" w:cs="Candara"/>
          <w:b w:val="1"/>
          <w:bCs w:val="1"/>
        </w:rPr>
        <w:t>[quick footsteps sound out]</w:t>
      </w:r>
    </w:p>
    <w:p w:rsidR="6A3E5645" w:rsidP="03D6501B" w:rsidRDefault="6A3E5645" w14:paraId="2B0F6318" w14:textId="153F5C51">
      <w:pPr>
        <w:pStyle w:val="Normal"/>
        <w:rPr>
          <w:rFonts w:ascii="Candara" w:hAnsi="Candara" w:eastAsia="Candara" w:cs="Candara"/>
        </w:rPr>
      </w:pPr>
      <w:r w:rsidRPr="03D6501B" w:rsidR="03D6501B">
        <w:rPr>
          <w:rFonts w:ascii="Candara" w:hAnsi="Candara" w:eastAsia="Candara" w:cs="Candara"/>
        </w:rPr>
        <w:t>Player: (Scratch that. You spoke too soon.)</w:t>
      </w:r>
    </w:p>
    <w:p w:rsidR="6A3E5645" w:rsidP="03D6501B" w:rsidRDefault="6A3E5645" w14:paraId="1F775E35" w14:textId="28879F7C">
      <w:pPr>
        <w:pStyle w:val="Normal"/>
        <w:rPr>
          <w:rFonts w:ascii="Candara" w:hAnsi="Candara" w:eastAsia="Candara" w:cs="Candara"/>
        </w:rPr>
      </w:pPr>
      <w:r w:rsidRPr="03D6501B" w:rsidR="03D6501B">
        <w:rPr>
          <w:rFonts w:ascii="Candara" w:hAnsi="Candara" w:eastAsia="Candara" w:cs="Candara"/>
        </w:rPr>
        <w:t xml:space="preserve">Player: </w:t>
      </w:r>
      <w:r w:rsidRPr="03D6501B" w:rsidR="03D6501B">
        <w:rPr>
          <w:rFonts w:ascii="Candara" w:hAnsi="Candara" w:eastAsia="Candara" w:cs="Candara"/>
        </w:rPr>
        <w:t>Identify</w:t>
      </w:r>
      <w:r w:rsidRPr="03D6501B" w:rsidR="03D6501B">
        <w:rPr>
          <w:rFonts w:ascii="Candara" w:hAnsi="Candara" w:eastAsia="Candara" w:cs="Candara"/>
        </w:rPr>
        <w:t xml:space="preserve"> yourself!</w:t>
      </w:r>
    </w:p>
    <w:p w:rsidR="6A3E5645" w:rsidP="50FB2E90" w:rsidRDefault="6A3E5645" w14:paraId="0387353F" w14:textId="26A27C19">
      <w:pPr>
        <w:pStyle w:val="Normal"/>
        <w:rPr>
          <w:rFonts w:ascii="Candara" w:hAnsi="Candara" w:eastAsia="Candara" w:cs="Candara"/>
          <w:color w:val="538135" w:themeColor="accent6" w:themeTint="FF" w:themeShade="BF"/>
        </w:rPr>
      </w:pPr>
      <w:r w:rsidRPr="50FB2E90" w:rsidR="50FB2E90">
        <w:rPr>
          <w:rFonts w:ascii="Candara" w:hAnsi="Candara" w:eastAsia="Candara" w:cs="Candara"/>
          <w:color w:val="538135" w:themeColor="accent6" w:themeTint="FF" w:themeShade="BF"/>
        </w:rPr>
        <w:t xml:space="preserve">???: </w:t>
      </w:r>
      <w:r w:rsidRPr="50FB2E90" w:rsidR="50FB2E90">
        <w:rPr>
          <w:rFonts w:ascii="Candara" w:hAnsi="Candara" w:eastAsia="Candara" w:cs="Candara"/>
          <w:color w:val="538135" w:themeColor="accent6" w:themeTint="FF" w:themeShade="BF"/>
        </w:rPr>
        <w:t>How many guesses will you need this time?</w:t>
      </w:r>
    </w:p>
    <w:p w:rsidR="6A3E5645" w:rsidP="03D6501B" w:rsidRDefault="6A3E5645" w14:paraId="66F628F4" w14:textId="3D67AE12">
      <w:pPr>
        <w:pStyle w:val="Normal"/>
        <w:bidi w:val="0"/>
        <w:spacing w:before="0" w:beforeAutospacing="off" w:after="160" w:afterAutospacing="off" w:line="259" w:lineRule="auto"/>
        <w:ind w:left="0" w:right="0"/>
        <w:jc w:val="left"/>
        <w:rPr>
          <w:rFonts w:ascii="Candara" w:hAnsi="Candara" w:eastAsia="Candara" w:cs="Candara"/>
          <w:b w:val="1"/>
          <w:bCs w:val="1"/>
        </w:rPr>
      </w:pPr>
      <w:r w:rsidRPr="03D6501B" w:rsidR="03D6501B">
        <w:rPr>
          <w:rFonts w:ascii="Candara" w:hAnsi="Candara" w:eastAsia="Candara" w:cs="Candara"/>
          <w:b w:val="1"/>
          <w:bCs w:val="1"/>
        </w:rPr>
        <w:t xml:space="preserve">[show </w:t>
      </w:r>
      <w:r w:rsidRPr="03D6501B" w:rsidR="03D6501B">
        <w:rPr>
          <w:rFonts w:ascii="Candara" w:hAnsi="Candara" w:eastAsia="Candara" w:cs="Candara"/>
          <w:b w:val="1"/>
          <w:bCs w:val="1"/>
        </w:rPr>
        <w:t>Cautionne</w:t>
      </w:r>
      <w:r w:rsidRPr="03D6501B" w:rsidR="03D6501B">
        <w:rPr>
          <w:rFonts w:ascii="Candara" w:hAnsi="Candara" w:eastAsia="Candara" w:cs="Candara"/>
          <w:b w:val="1"/>
          <w:bCs w:val="1"/>
        </w:rPr>
        <w:t xml:space="preserve"> shooting CG</w:t>
      </w:r>
      <w:r w:rsidRPr="03D6501B" w:rsidR="03D6501B">
        <w:rPr>
          <w:rFonts w:ascii="Candara" w:hAnsi="Candara" w:eastAsia="Candara" w:cs="Candara"/>
          <w:b w:val="1"/>
          <w:bCs w:val="1"/>
        </w:rPr>
        <w:t>]</w:t>
      </w:r>
    </w:p>
    <w:p w:rsidR="6A3E5645" w:rsidP="03D6501B" w:rsidRDefault="6A3E5645" w14:paraId="6713BA64" w14:textId="04E1719D">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Player: No more TV screens, huh?</w:t>
      </w:r>
    </w:p>
    <w:p w:rsidR="6A3E5645" w:rsidP="03D6501B" w:rsidRDefault="6A3E5645" w14:paraId="2169F8D5" w14:textId="06E29383">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Cautionne</w:t>
      </w:r>
      <w:r w:rsidRPr="03D6501B" w:rsidR="03D6501B">
        <w:rPr>
          <w:rFonts w:ascii="Candara" w:hAnsi="Candara" w:eastAsia="Candara" w:cs="Candara"/>
        </w:rPr>
        <w:t xml:space="preserve">: Don't need them. Not if </w:t>
      </w:r>
      <w:r w:rsidRPr="03D6501B" w:rsidR="03D6501B">
        <w:rPr>
          <w:rFonts w:ascii="Candara" w:hAnsi="Candara" w:eastAsia="Candara" w:cs="Candara"/>
          <w:i w:val="1"/>
          <w:iCs w:val="1"/>
        </w:rPr>
        <w:t>I’m</w:t>
      </w:r>
      <w:r w:rsidRPr="03D6501B" w:rsidR="03D6501B">
        <w:rPr>
          <w:rFonts w:ascii="Candara" w:hAnsi="Candara" w:eastAsia="Candara" w:cs="Candara"/>
          <w:i w:val="1"/>
          <w:iCs w:val="1"/>
        </w:rPr>
        <w:t xml:space="preserve"> </w:t>
      </w:r>
      <w:r w:rsidRPr="03D6501B" w:rsidR="03D6501B">
        <w:rPr>
          <w:rFonts w:ascii="Candara" w:hAnsi="Candara" w:eastAsia="Candara" w:cs="Candara"/>
        </w:rPr>
        <w:t>going to finish what Dr. Danger started.</w:t>
      </w:r>
    </w:p>
    <w:p w:rsidR="6A3E5645" w:rsidP="03D6501B" w:rsidRDefault="6A3E5645" w14:paraId="7C0D02E2" w14:textId="136B66A4">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Player: Using</w:t>
      </w:r>
      <w:r w:rsidRPr="03D6501B" w:rsidR="03D6501B">
        <w:rPr>
          <w:rFonts w:ascii="Candara" w:hAnsi="Candara" w:eastAsia="Candara" w:cs="Candara"/>
          <w:i w:val="1"/>
          <w:iCs w:val="1"/>
        </w:rPr>
        <w:t xml:space="preserve"> that?</w:t>
      </w:r>
      <w:r w:rsidRPr="03D6501B" w:rsidR="03D6501B">
        <w:rPr>
          <w:rFonts w:ascii="Candara" w:hAnsi="Candara" w:eastAsia="Candara" w:cs="Candara"/>
        </w:rPr>
        <w:t xml:space="preserve"> Kid, you </w:t>
      </w:r>
      <w:r w:rsidRPr="03D6501B" w:rsidR="03D6501B">
        <w:rPr>
          <w:rFonts w:ascii="Candara" w:hAnsi="Candara" w:eastAsia="Candara" w:cs="Candara"/>
        </w:rPr>
        <w:t>shouldn’t</w:t>
      </w:r>
      <w:r w:rsidRPr="03D6501B" w:rsidR="03D6501B">
        <w:rPr>
          <w:rFonts w:ascii="Candara" w:hAnsi="Candara" w:eastAsia="Candara" w:cs="Candara"/>
        </w:rPr>
        <w:t xml:space="preserve"> be wielding-</w:t>
      </w:r>
    </w:p>
    <w:p w:rsidR="6A3E5645" w:rsidP="03D6501B" w:rsidRDefault="6A3E5645" w14:paraId="2645A75D" w14:textId="0CB4D059">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Cautionne</w:t>
      </w:r>
      <w:r w:rsidRPr="03D6501B" w:rsidR="03D6501B">
        <w:rPr>
          <w:rFonts w:ascii="Candara" w:hAnsi="Candara" w:eastAsia="Candara" w:cs="Candara"/>
        </w:rPr>
        <w:t>: Shut up and let me</w:t>
      </w:r>
      <w:r w:rsidRPr="03D6501B" w:rsidR="03D6501B">
        <w:rPr>
          <w:rFonts w:ascii="Candara" w:hAnsi="Candara" w:eastAsia="Candara" w:cs="Candara"/>
        </w:rPr>
        <w:t xml:space="preserve"> </w:t>
      </w:r>
      <w:r w:rsidRPr="03D6501B" w:rsidR="03D6501B">
        <w:rPr>
          <w:rFonts w:ascii="Candara" w:hAnsi="Candara" w:eastAsia="Candara" w:cs="Candara"/>
        </w:rPr>
        <w:t>improvise, la</w:t>
      </w:r>
      <w:r w:rsidRPr="03D6501B" w:rsidR="03D6501B">
        <w:rPr>
          <w:rFonts w:ascii="Candara" w:hAnsi="Candara" w:eastAsia="Candara" w:cs="Candara"/>
        </w:rPr>
        <w:t>b</w:t>
      </w:r>
      <w:r w:rsidRPr="03D6501B" w:rsidR="03D6501B">
        <w:rPr>
          <w:rFonts w:ascii="Candara" w:hAnsi="Candara" w:eastAsia="Candara" w:cs="Candara"/>
        </w:rPr>
        <w:t xml:space="preserve"> rat.</w:t>
      </w:r>
    </w:p>
    <w:p w:rsidR="6A3E5645" w:rsidP="03D6501B" w:rsidRDefault="6A3E5645" w14:paraId="774BA9B7" w14:textId="28383267">
      <w:pPr>
        <w:pStyle w:val="Normal"/>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Cautionne</w:t>
      </w:r>
      <w:r w:rsidRPr="03D6501B" w:rsidR="03D6501B">
        <w:rPr>
          <w:rFonts w:ascii="Candara" w:hAnsi="Candara" w:eastAsia="Candara" w:cs="Candara"/>
        </w:rPr>
        <w:t xml:space="preserve">: I </w:t>
      </w:r>
      <w:r w:rsidRPr="03D6501B" w:rsidR="03D6501B">
        <w:rPr>
          <w:rFonts w:ascii="Candara" w:hAnsi="Candara" w:eastAsia="Candara" w:cs="Candara"/>
        </w:rPr>
        <w:t>didn't</w:t>
      </w:r>
      <w:r w:rsidRPr="03D6501B" w:rsidR="03D6501B">
        <w:rPr>
          <w:rFonts w:ascii="Candara" w:hAnsi="Candara" w:eastAsia="Candara" w:cs="Candara"/>
        </w:rPr>
        <w:t xml:space="preserve"> </w:t>
      </w:r>
      <w:r w:rsidRPr="03D6501B" w:rsidR="03D6501B">
        <w:rPr>
          <w:rFonts w:ascii="Candara" w:hAnsi="Candara" w:eastAsia="Candara" w:cs="Candara"/>
          <w:i w:val="1"/>
          <w:iCs w:val="1"/>
        </w:rPr>
        <w:t xml:space="preserve">actually </w:t>
      </w:r>
      <w:r w:rsidRPr="03D6501B" w:rsidR="03D6501B">
        <w:rPr>
          <w:rFonts w:ascii="Candara" w:hAnsi="Candara" w:eastAsia="Candara" w:cs="Candara"/>
        </w:rPr>
        <w:t>think</w:t>
      </w:r>
      <w:r w:rsidRPr="03D6501B" w:rsidR="03D6501B">
        <w:rPr>
          <w:rFonts w:ascii="Candara" w:hAnsi="Candara" w:eastAsia="Candara" w:cs="Candara"/>
        </w:rPr>
        <w:t xml:space="preserve"> </w:t>
      </w:r>
      <w:r w:rsidRPr="03D6501B" w:rsidR="03D6501B">
        <w:rPr>
          <w:rFonts w:ascii="Candara" w:hAnsi="Candara" w:eastAsia="Candara" w:cs="Candara"/>
        </w:rPr>
        <w:t>you’d</w:t>
      </w:r>
      <w:r w:rsidRPr="03D6501B" w:rsidR="03D6501B">
        <w:rPr>
          <w:rFonts w:ascii="Candara" w:hAnsi="Candara" w:eastAsia="Candara" w:cs="Candara"/>
        </w:rPr>
        <w:t xml:space="preserve"> make it </w:t>
      </w:r>
      <w:r w:rsidRPr="03D6501B" w:rsidR="03D6501B">
        <w:rPr>
          <w:rFonts w:ascii="Candara" w:hAnsi="Candara" w:eastAsia="Candara" w:cs="Candara"/>
        </w:rPr>
        <w:t>this far.</w:t>
      </w:r>
    </w:p>
    <w:p w:rsidR="6A3E5645" w:rsidP="03D6501B" w:rsidRDefault="6A3E5645" w14:paraId="6A842A93" w14:textId="2A0EE4C6">
      <w:pPr>
        <w:pStyle w:val="Normal"/>
        <w:bidi w:val="0"/>
        <w:spacing w:before="0" w:beforeAutospacing="off" w:after="160" w:afterAutospacing="off" w:line="259" w:lineRule="auto"/>
        <w:ind w:left="0" w:right="0"/>
        <w:jc w:val="left"/>
        <w:rPr>
          <w:rFonts w:ascii="Candara" w:hAnsi="Candara" w:eastAsia="Candara" w:cs="Candara"/>
        </w:rPr>
      </w:pPr>
      <w:r w:rsidRPr="50FB2E90" w:rsidR="50FB2E90">
        <w:rPr>
          <w:rFonts w:ascii="Candara" w:hAnsi="Candara" w:eastAsia="Candara" w:cs="Candara"/>
        </w:rPr>
        <w:t>Cautionne</w:t>
      </w:r>
      <w:r w:rsidRPr="50FB2E90" w:rsidR="50FB2E90">
        <w:rPr>
          <w:rFonts w:ascii="Candara" w:hAnsi="Candara" w:eastAsia="Candara" w:cs="Candara"/>
        </w:rPr>
        <w:t>: But, alas, as it turns out... your puzzle-solving skills are... decent.</w:t>
      </w:r>
    </w:p>
    <w:p w:rsidR="6A3E5645" w:rsidP="03D6501B" w:rsidRDefault="6A3E5645" w14:paraId="74C7F726" w14:textId="28B97DA8">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Cautionne</w:t>
      </w:r>
      <w:r w:rsidRPr="03D6501B" w:rsidR="03D6501B">
        <w:rPr>
          <w:rFonts w:ascii="Candara" w:hAnsi="Candara" w:eastAsia="Candara" w:cs="Candara"/>
        </w:rPr>
        <w:t xml:space="preserve">: In another life, </w:t>
      </w:r>
      <w:r w:rsidRPr="03D6501B" w:rsidR="03D6501B">
        <w:rPr>
          <w:rFonts w:ascii="Candara" w:hAnsi="Candara" w:eastAsia="Candara" w:cs="Candara"/>
        </w:rPr>
        <w:t>you’d</w:t>
      </w:r>
      <w:r w:rsidRPr="03D6501B" w:rsidR="03D6501B">
        <w:rPr>
          <w:rFonts w:ascii="Candara" w:hAnsi="Candara" w:eastAsia="Candara" w:cs="Candara"/>
        </w:rPr>
        <w:t xml:space="preserve"> make </w:t>
      </w:r>
      <w:r w:rsidRPr="03D6501B" w:rsidR="03D6501B">
        <w:rPr>
          <w:rFonts w:ascii="Candara" w:hAnsi="Candara" w:eastAsia="Candara" w:cs="Candara"/>
          <w:i w:val="1"/>
          <w:iCs w:val="1"/>
        </w:rPr>
        <w:t xml:space="preserve">quite </w:t>
      </w:r>
      <w:r w:rsidRPr="03D6501B" w:rsidR="03D6501B">
        <w:rPr>
          <w:rFonts w:ascii="Candara" w:hAnsi="Candara" w:eastAsia="Candara" w:cs="Candara"/>
        </w:rPr>
        <w:t>the sidekick.</w:t>
      </w:r>
    </w:p>
    <w:p w:rsidR="69119629" w:rsidP="03D6501B" w:rsidRDefault="69119629" w14:paraId="24A0D773" w14:textId="3DF6C571">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 xml:space="preserve">Player: ...Well, maybe if </w:t>
      </w:r>
      <w:r w:rsidRPr="03D6501B" w:rsidR="03D6501B">
        <w:rPr>
          <w:rFonts w:ascii="Candara" w:hAnsi="Candara" w:eastAsia="Candara" w:cs="Candara"/>
        </w:rPr>
        <w:t>you’d</w:t>
      </w:r>
      <w:r w:rsidRPr="03D6501B" w:rsidR="03D6501B">
        <w:rPr>
          <w:rFonts w:ascii="Candara" w:hAnsi="Candara" w:eastAsia="Candara" w:cs="Candara"/>
        </w:rPr>
        <w:t xml:space="preserve"> let me go-</w:t>
      </w:r>
    </w:p>
    <w:p w:rsidR="6A3E5645" w:rsidP="03D6501B" w:rsidRDefault="6A3E5645" w14:paraId="4025ED61" w14:textId="09A97439">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Cautionne</w:t>
      </w:r>
      <w:r w:rsidRPr="03D6501B" w:rsidR="03D6501B">
        <w:rPr>
          <w:rFonts w:ascii="Candara" w:hAnsi="Candara" w:eastAsia="Candara" w:cs="Candara"/>
        </w:rPr>
        <w:t xml:space="preserve">: No more hypotheticals. </w:t>
      </w:r>
      <w:r w:rsidRPr="03D6501B" w:rsidR="03D6501B">
        <w:rPr>
          <w:rFonts w:ascii="Candara" w:hAnsi="Candara" w:eastAsia="Candara" w:cs="Candara"/>
        </w:rPr>
        <w:t>You're</w:t>
      </w:r>
      <w:r w:rsidRPr="03D6501B" w:rsidR="03D6501B">
        <w:rPr>
          <w:rFonts w:ascii="Candara" w:hAnsi="Candara" w:eastAsia="Candara" w:cs="Candara"/>
        </w:rPr>
        <w:t xml:space="preserve"> </w:t>
      </w:r>
      <w:r w:rsidRPr="03D6501B" w:rsidR="03D6501B">
        <w:rPr>
          <w:rFonts w:ascii="Candara" w:hAnsi="Candara" w:eastAsia="Candara" w:cs="Candara"/>
          <w:i w:val="1"/>
          <w:iCs w:val="1"/>
        </w:rPr>
        <w:t>dangerous,</w:t>
      </w:r>
      <w:r w:rsidRPr="03D6501B" w:rsidR="03D6501B">
        <w:rPr>
          <w:rFonts w:ascii="Candara" w:hAnsi="Candara" w:eastAsia="Candara" w:cs="Candara"/>
        </w:rPr>
        <w:t xml:space="preserve"> lab rat, and I just </w:t>
      </w:r>
      <w:r w:rsidRPr="03D6501B" w:rsidR="03D6501B">
        <w:rPr>
          <w:rFonts w:ascii="Candara" w:hAnsi="Candara" w:eastAsia="Candara" w:cs="Candara"/>
        </w:rPr>
        <w:t>can’t</w:t>
      </w:r>
      <w:r w:rsidRPr="03D6501B" w:rsidR="03D6501B">
        <w:rPr>
          <w:rFonts w:ascii="Candara" w:hAnsi="Candara" w:eastAsia="Candara" w:cs="Candara"/>
        </w:rPr>
        <w:t xml:space="preserve"> do that.</w:t>
      </w:r>
    </w:p>
    <w:p w:rsidR="6A3E5645" w:rsidP="03D6501B" w:rsidRDefault="6A3E5645" w14:paraId="3FEDFFCA" w14:textId="0F415B49">
      <w:pPr>
        <w:pStyle w:val="Normal"/>
        <w:rPr>
          <w:rFonts w:ascii="Candara" w:hAnsi="Candara" w:eastAsia="Candara" w:cs="Candara"/>
        </w:rPr>
      </w:pPr>
      <w:r w:rsidRPr="03D6501B" w:rsidR="03D6501B">
        <w:rPr>
          <w:rFonts w:ascii="Candara" w:hAnsi="Candara" w:eastAsia="Candara" w:cs="Candara"/>
        </w:rPr>
        <w:t xml:space="preserve">Player: (The brat’s got bravado - </w:t>
      </w:r>
      <w:r w:rsidRPr="03D6501B" w:rsidR="03D6501B">
        <w:rPr>
          <w:rFonts w:ascii="Candara" w:hAnsi="Candara" w:eastAsia="Candara" w:cs="Candara"/>
        </w:rPr>
        <w:t>you’ll</w:t>
      </w:r>
      <w:r w:rsidRPr="03D6501B" w:rsidR="03D6501B">
        <w:rPr>
          <w:rFonts w:ascii="Candara" w:hAnsi="Candara" w:eastAsia="Candara" w:cs="Candara"/>
        </w:rPr>
        <w:t xml:space="preserve"> give him that. </w:t>
      </w:r>
      <w:r w:rsidRPr="03D6501B" w:rsidR="03D6501B">
        <w:rPr>
          <w:rFonts w:ascii="Candara" w:hAnsi="Candara" w:eastAsia="Candara" w:cs="Candara"/>
        </w:rPr>
        <w:t>He’s</w:t>
      </w:r>
      <w:r w:rsidRPr="03D6501B" w:rsidR="03D6501B">
        <w:rPr>
          <w:rFonts w:ascii="Candara" w:hAnsi="Candara" w:eastAsia="Candara" w:cs="Candara"/>
        </w:rPr>
        <w:t xml:space="preserve"> keeping that revolver remarkably steady, even though </w:t>
      </w:r>
      <w:r w:rsidRPr="03D6501B" w:rsidR="03D6501B">
        <w:rPr>
          <w:rFonts w:ascii="Candara" w:hAnsi="Candara" w:eastAsia="Candara" w:cs="Candara"/>
        </w:rPr>
        <w:t>h</w:t>
      </w:r>
      <w:r w:rsidRPr="03D6501B" w:rsidR="03D6501B">
        <w:rPr>
          <w:rFonts w:ascii="Candara" w:hAnsi="Candara" w:eastAsia="Candara" w:cs="Candara"/>
        </w:rPr>
        <w:t>e’s</w:t>
      </w:r>
      <w:r w:rsidRPr="03D6501B" w:rsidR="03D6501B">
        <w:rPr>
          <w:rFonts w:ascii="Candara" w:hAnsi="Candara" w:eastAsia="Candara" w:cs="Candara"/>
        </w:rPr>
        <w:t xml:space="preserve"> </w:t>
      </w:r>
      <w:r w:rsidRPr="03D6501B" w:rsidR="03D6501B">
        <w:rPr>
          <w:rFonts w:ascii="Candara" w:hAnsi="Candara" w:eastAsia="Candara" w:cs="Candara"/>
        </w:rPr>
        <w:t>shaking all over.)</w:t>
      </w:r>
    </w:p>
    <w:p w:rsidR="6A3E5645" w:rsidP="03D6501B" w:rsidRDefault="6A3E5645" w14:paraId="43964E19" w14:textId="4B962009">
      <w:pPr>
        <w:pStyle w:val="Normal"/>
        <w:rPr>
          <w:rFonts w:ascii="Candara" w:hAnsi="Candara" w:eastAsia="Candara" w:cs="Candara"/>
        </w:rPr>
      </w:pPr>
      <w:r w:rsidRPr="03D6501B" w:rsidR="03D6501B">
        <w:rPr>
          <w:rFonts w:ascii="Candara" w:hAnsi="Candara" w:eastAsia="Candara" w:cs="Candara"/>
        </w:rPr>
        <w:t xml:space="preserve">Player: (But </w:t>
      </w:r>
      <w:r w:rsidRPr="03D6501B" w:rsidR="03D6501B">
        <w:rPr>
          <w:rFonts w:ascii="Candara" w:hAnsi="Candara" w:eastAsia="Candara" w:cs="Candara"/>
        </w:rPr>
        <w:t>he’s</w:t>
      </w:r>
      <w:r w:rsidRPr="03D6501B" w:rsidR="03D6501B">
        <w:rPr>
          <w:rFonts w:ascii="Candara" w:hAnsi="Candara" w:eastAsia="Candara" w:cs="Candara"/>
        </w:rPr>
        <w:t xml:space="preserve"> still just a kid. Might never have even</w:t>
      </w:r>
      <w:ins w:author="b m" w:date="2023-03-15T01:07:27.86Z" w:id="641710779">
        <w:r w:rsidRPr="03D6501B" w:rsidR="03D6501B">
          <w:rPr>
            <w:rFonts w:ascii="Candara" w:hAnsi="Candara" w:eastAsia="Candara" w:cs="Candara"/>
          </w:rPr>
          <w:t xml:space="preserve"> </w:t>
        </w:r>
      </w:ins>
      <w:r w:rsidRPr="03D6501B" w:rsidR="03D6501B">
        <w:rPr>
          <w:rFonts w:ascii="Candara" w:hAnsi="Candara" w:eastAsia="Candara" w:cs="Candara"/>
        </w:rPr>
        <w:t>wielded a weapon before, for all his big talk.)</w:t>
      </w:r>
    </w:p>
    <w:p w:rsidR="6A3E5645" w:rsidP="03D6501B" w:rsidRDefault="6A3E5645" w14:paraId="6AFA1250" w14:textId="44FEC8B7">
      <w:pPr>
        <w:pStyle w:val="Normal"/>
        <w:rPr>
          <w:rFonts w:ascii="Candara" w:hAnsi="Candara" w:eastAsia="Candara" w:cs="Candara"/>
        </w:rPr>
      </w:pPr>
      <w:r w:rsidRPr="03D6501B" w:rsidR="03D6501B">
        <w:rPr>
          <w:rFonts w:ascii="Candara" w:hAnsi="Candara" w:eastAsia="Candara" w:cs="Candara"/>
        </w:rPr>
        <w:t xml:space="preserve">Player: (On the other hand... </w:t>
      </w:r>
      <w:r w:rsidRPr="03D6501B" w:rsidR="03D6501B">
        <w:rPr>
          <w:rFonts w:ascii="Candara" w:hAnsi="Candara" w:eastAsia="Candara" w:cs="Candara"/>
        </w:rPr>
        <w:t>you’re</w:t>
      </w:r>
      <w:r w:rsidRPr="03D6501B" w:rsidR="03D6501B">
        <w:rPr>
          <w:rFonts w:ascii="Candara" w:hAnsi="Candara" w:eastAsia="Candara" w:cs="Candara"/>
        </w:rPr>
        <w:t xml:space="preserve"> a STOP agent.)</w:t>
      </w:r>
    </w:p>
    <w:p w:rsidR="6A3E5645" w:rsidP="03D6501B" w:rsidRDefault="6A3E5645" w14:paraId="0DA4CB61" w14:textId="12821D0C">
      <w:pPr>
        <w:pStyle w:val="Normal"/>
        <w:rPr>
          <w:rFonts w:ascii="Candara" w:hAnsi="Candara" w:eastAsia="Candara" w:cs="Candara"/>
        </w:rPr>
      </w:pPr>
      <w:r w:rsidRPr="03D6501B" w:rsidR="03D6501B">
        <w:rPr>
          <w:rFonts w:ascii="Candara" w:hAnsi="Candara" w:eastAsia="Candara" w:cs="Candara"/>
        </w:rPr>
        <w:t>Player: (You can draw and fire a gun</w:t>
      </w:r>
      <w:r w:rsidRPr="03D6501B" w:rsidR="03D6501B">
        <w:rPr>
          <w:rFonts w:ascii="Candara" w:hAnsi="Candara" w:eastAsia="Candara" w:cs="Candara"/>
        </w:rPr>
        <w:t xml:space="preserve"> faster than someone</w:t>
      </w:r>
      <w:r w:rsidRPr="03D6501B" w:rsidR="03D6501B">
        <w:rPr>
          <w:rFonts w:ascii="Candara" w:hAnsi="Candara" w:eastAsia="Candara" w:cs="Candara"/>
        </w:rPr>
        <w:t xml:space="preserve"> can say “knife</w:t>
      </w:r>
      <w:r w:rsidRPr="03D6501B" w:rsidR="03D6501B">
        <w:rPr>
          <w:rFonts w:ascii="Candara" w:hAnsi="Candara" w:eastAsia="Candara" w:cs="Candara"/>
        </w:rPr>
        <w:t>”.</w:t>
      </w:r>
      <w:r w:rsidRPr="03D6501B" w:rsidR="03D6501B">
        <w:rPr>
          <w:rFonts w:ascii="Candara" w:hAnsi="Candara" w:eastAsia="Candara" w:cs="Candara"/>
        </w:rPr>
        <w:t xml:space="preserve"> </w:t>
      </w:r>
      <w:r w:rsidRPr="03D6501B" w:rsidR="03D6501B">
        <w:rPr>
          <w:rFonts w:ascii="Candara" w:hAnsi="Candara" w:eastAsia="Candara" w:cs="Candara"/>
        </w:rPr>
        <w:t>It’s</w:t>
      </w:r>
      <w:r w:rsidRPr="03D6501B" w:rsidR="03D6501B">
        <w:rPr>
          <w:rFonts w:ascii="Candara" w:hAnsi="Candara" w:eastAsia="Candara" w:cs="Candara"/>
        </w:rPr>
        <w:t xml:space="preserve"> the first thing they teach you as a trainee.)</w:t>
      </w:r>
    </w:p>
    <w:p w:rsidR="69119629" w:rsidP="03D6501B" w:rsidRDefault="69119629" w14:paraId="6856E564" w14:textId="274C3585">
      <w:pPr>
        <w:pStyle w:val="Normal"/>
        <w:rPr>
          <w:rFonts w:ascii="Candara" w:hAnsi="Candara" w:eastAsia="Candara" w:cs="Candara"/>
        </w:rPr>
      </w:pPr>
      <w:r w:rsidRPr="03D6501B" w:rsidR="03D6501B">
        <w:rPr>
          <w:rFonts w:ascii="Candara" w:hAnsi="Candara" w:eastAsia="Candara" w:cs="Candara"/>
        </w:rPr>
        <w:t>Player: (</w:t>
      </w:r>
      <w:r w:rsidRPr="03D6501B" w:rsidR="03D6501B">
        <w:rPr>
          <w:rFonts w:ascii="Candara" w:hAnsi="Candara" w:eastAsia="Candara" w:cs="Candara"/>
        </w:rPr>
        <w:t>He’s</w:t>
      </w:r>
      <w:r w:rsidRPr="03D6501B" w:rsidR="03D6501B">
        <w:rPr>
          <w:rFonts w:ascii="Candara" w:hAnsi="Candara" w:eastAsia="Candara" w:cs="Candara"/>
        </w:rPr>
        <w:t xml:space="preserve"> scared, but </w:t>
      </w:r>
      <w:r w:rsidRPr="03D6501B" w:rsidR="03D6501B">
        <w:rPr>
          <w:rFonts w:ascii="Candara" w:hAnsi="Candara" w:eastAsia="Candara" w:cs="Candara"/>
        </w:rPr>
        <w:t>he’s</w:t>
      </w:r>
      <w:r w:rsidRPr="03D6501B" w:rsidR="03D6501B">
        <w:rPr>
          <w:rFonts w:ascii="Candara" w:hAnsi="Candara" w:eastAsia="Candara" w:cs="Candara"/>
        </w:rPr>
        <w:t xml:space="preserve"> not going to hesitate any longer.)</w:t>
      </w:r>
    </w:p>
    <w:p w:rsidR="6A3E5645" w:rsidP="03D6501B" w:rsidRDefault="6A3E5645" w14:paraId="4FC94C3C" w14:textId="20D74E41">
      <w:pPr>
        <w:pStyle w:val="Normal"/>
        <w:rPr>
          <w:rFonts w:ascii="Candara" w:hAnsi="Candara" w:eastAsia="Candara" w:cs="Candara"/>
        </w:rPr>
      </w:pPr>
      <w:r w:rsidRPr="03D6501B" w:rsidR="03D6501B">
        <w:rPr>
          <w:rFonts w:ascii="Candara" w:hAnsi="Candara" w:eastAsia="Candara" w:cs="Candara"/>
        </w:rPr>
        <w:t>Player: (</w:t>
      </w:r>
      <w:r w:rsidRPr="03D6501B" w:rsidR="03D6501B">
        <w:rPr>
          <w:rFonts w:ascii="Candara" w:hAnsi="Candara" w:eastAsia="Candara" w:cs="Candara"/>
        </w:rPr>
        <w:t>You exhale, and</w:t>
      </w:r>
      <w:r w:rsidRPr="03D6501B" w:rsidR="03D6501B">
        <w:rPr>
          <w:rFonts w:ascii="Candara" w:hAnsi="Candara" w:eastAsia="Candara" w:cs="Candara"/>
        </w:rPr>
        <w:t xml:space="preserve"> before his finger can snake itself over the trigger-)</w:t>
      </w:r>
    </w:p>
    <w:p w:rsidR="6A3E5645" w:rsidP="03D6501B" w:rsidRDefault="6A3E5645" w14:paraId="1AE2C58F" w14:textId="602C4022">
      <w:pPr>
        <w:pStyle w:val="Normal"/>
        <w:rPr>
          <w:rFonts w:ascii="Candara" w:hAnsi="Candara" w:eastAsia="Candara" w:cs="Candara"/>
        </w:rPr>
      </w:pPr>
      <w:r w:rsidRPr="03D6501B" w:rsidR="03D6501B">
        <w:rPr>
          <w:rFonts w:ascii="Candara" w:hAnsi="Candara" w:eastAsia="Candara" w:cs="Candara"/>
        </w:rPr>
        <w:t>Player: (-you raise your gun towards his torso.)</w:t>
      </w:r>
    </w:p>
    <w:p w:rsidR="6A3E5645" w:rsidP="03D6501B" w:rsidRDefault="6A3E5645" w14:paraId="3DB01AFE" w14:textId="5EB97F9F">
      <w:pPr>
        <w:pStyle w:val="Normal"/>
        <w:rPr>
          <w:rFonts w:ascii="Candara" w:hAnsi="Candara" w:eastAsia="Candara" w:cs="Candara"/>
          <w:b w:val="1"/>
          <w:bCs w:val="1"/>
        </w:rPr>
      </w:pPr>
      <w:r w:rsidRPr="03D6501B" w:rsidR="03D6501B">
        <w:rPr>
          <w:rFonts w:ascii="Candara" w:hAnsi="Candara" w:eastAsia="Candara" w:cs="Candara"/>
          <w:b w:val="1"/>
          <w:bCs w:val="1"/>
        </w:rPr>
        <w:t>[bang – with a cut to black]</w:t>
      </w:r>
    </w:p>
    <w:p w:rsidR="6A3E5645" w:rsidP="03D6501B" w:rsidRDefault="6A3E5645" w14:paraId="488A0C64" w14:textId="22076FCA">
      <w:pPr>
        <w:pStyle w:val="Normal"/>
        <w:rPr>
          <w:rFonts w:ascii="Candara" w:hAnsi="Candara" w:eastAsia="Candara" w:cs="Candara"/>
        </w:rPr>
      </w:pPr>
      <w:r w:rsidRPr="03D6501B" w:rsidR="03D6501B">
        <w:rPr>
          <w:rFonts w:ascii="Candara" w:hAnsi="Candara" w:eastAsia="Candara" w:cs="Candara"/>
        </w:rPr>
        <w:t xml:space="preserve">Player: (You half expected that freak to go down cackling, like something out of a movie. A villain shrieking with laughter even </w:t>
      </w:r>
      <w:r w:rsidRPr="03D6501B" w:rsidR="03D6501B">
        <w:rPr>
          <w:rFonts w:ascii="Candara" w:hAnsi="Candara" w:eastAsia="Candara" w:cs="Candara"/>
        </w:rPr>
        <w:t>as</w:t>
      </w:r>
      <w:r w:rsidRPr="03D6501B" w:rsidR="03D6501B">
        <w:rPr>
          <w:rFonts w:ascii="Candara" w:hAnsi="Candara" w:eastAsia="Candara" w:cs="Candara"/>
        </w:rPr>
        <w:t xml:space="preserve"> </w:t>
      </w:r>
      <w:r w:rsidRPr="03D6501B" w:rsidR="03D6501B">
        <w:rPr>
          <w:rFonts w:ascii="Candara" w:hAnsi="Candara" w:eastAsia="Candara" w:cs="Candara"/>
        </w:rPr>
        <w:t>they’re</w:t>
      </w:r>
      <w:r w:rsidRPr="03D6501B" w:rsidR="03D6501B">
        <w:rPr>
          <w:rFonts w:ascii="Candara" w:hAnsi="Candara" w:eastAsia="Candara" w:cs="Candara"/>
        </w:rPr>
        <w:t xml:space="preserve"> plugged with thousands of rounds.)</w:t>
      </w:r>
    </w:p>
    <w:p w:rsidR="6A3E5645" w:rsidP="03D6501B" w:rsidRDefault="6A3E5645" w14:paraId="1304FC94" w14:textId="3B9F1434">
      <w:pPr>
        <w:pStyle w:val="Normal"/>
        <w:rPr>
          <w:rFonts w:ascii="Candara" w:hAnsi="Candara" w:eastAsia="Candara" w:cs="Candara"/>
          <w:b w:val="1"/>
          <w:bCs w:val="1"/>
        </w:rPr>
      </w:pPr>
      <w:r w:rsidRPr="03D6501B" w:rsidR="03D6501B">
        <w:rPr>
          <w:rFonts w:ascii="Candara" w:hAnsi="Candara" w:eastAsia="Candara" w:cs="Candara"/>
          <w:b w:val="1"/>
          <w:bCs w:val="1"/>
        </w:rPr>
        <w:t xml:space="preserve">[show bleeding </w:t>
      </w:r>
      <w:r w:rsidRPr="03D6501B" w:rsidR="03D6501B">
        <w:rPr>
          <w:rFonts w:ascii="Candara" w:hAnsi="Candara" w:eastAsia="Candara" w:cs="Candara"/>
          <w:b w:val="1"/>
          <w:bCs w:val="1"/>
        </w:rPr>
        <w:t>cautionne</w:t>
      </w:r>
      <w:r w:rsidRPr="03D6501B" w:rsidR="03D6501B">
        <w:rPr>
          <w:rFonts w:ascii="Candara" w:hAnsi="Candara" w:eastAsia="Candara" w:cs="Candara"/>
          <w:b w:val="1"/>
          <w:bCs w:val="1"/>
        </w:rPr>
        <w:t xml:space="preserve"> cg with a slow fade]</w:t>
      </w:r>
    </w:p>
    <w:p w:rsidR="6A3E5645" w:rsidP="03D6501B" w:rsidRDefault="6A3E5645" w14:paraId="7A4A488E" w14:textId="2DC350DA">
      <w:pPr>
        <w:pStyle w:val="Normal"/>
        <w:rPr>
          <w:rFonts w:ascii="Candara" w:hAnsi="Candara" w:eastAsia="Candara" w:cs="Candara"/>
        </w:rPr>
      </w:pPr>
      <w:r w:rsidRPr="03D6501B" w:rsidR="03D6501B">
        <w:rPr>
          <w:rFonts w:ascii="Candara" w:hAnsi="Candara" w:eastAsia="Candara" w:cs="Candara"/>
        </w:rPr>
        <w:t xml:space="preserve">Player: (...But </w:t>
      </w:r>
      <w:r w:rsidRPr="03D6501B" w:rsidR="03D6501B">
        <w:rPr>
          <w:rFonts w:ascii="Candara" w:hAnsi="Candara" w:eastAsia="Candara" w:cs="Candara"/>
        </w:rPr>
        <w:t>Cautionne’s</w:t>
      </w:r>
      <w:r w:rsidRPr="03D6501B" w:rsidR="03D6501B">
        <w:rPr>
          <w:rFonts w:ascii="Candara" w:hAnsi="Candara" w:eastAsia="Candara" w:cs="Candara"/>
        </w:rPr>
        <w:t xml:space="preserve"> </w:t>
      </w:r>
      <w:r w:rsidRPr="03D6501B" w:rsidR="03D6501B">
        <w:rPr>
          <w:rFonts w:ascii="Candara" w:hAnsi="Candara" w:eastAsia="Candara" w:cs="Candara"/>
        </w:rPr>
        <w:t>final moments</w:t>
      </w:r>
      <w:r w:rsidRPr="03D6501B" w:rsidR="03D6501B">
        <w:rPr>
          <w:rFonts w:ascii="Candara" w:hAnsi="Candara" w:eastAsia="Candara" w:cs="Candara"/>
        </w:rPr>
        <w:t xml:space="preserve"> are silent.)</w:t>
      </w:r>
    </w:p>
    <w:p w:rsidR="6A3E5645" w:rsidP="50FB2E90" w:rsidRDefault="6A3E5645" w14:paraId="5D3F7574" w14:textId="3A2982F2">
      <w:pPr>
        <w:pStyle w:val="Normal"/>
        <w:rPr>
          <w:rFonts w:ascii="Candara" w:hAnsi="Candara" w:eastAsia="Candara" w:cs="Candara"/>
          <w:color w:val="538135" w:themeColor="accent6" w:themeTint="FF" w:themeShade="BF"/>
        </w:rPr>
      </w:pPr>
      <w:r w:rsidRPr="50FB2E90" w:rsidR="50FB2E90">
        <w:rPr>
          <w:rFonts w:ascii="Candara" w:hAnsi="Candara" w:eastAsia="Candara" w:cs="Candara"/>
          <w:color w:val="538135" w:themeColor="accent6" w:themeTint="FF" w:themeShade="BF"/>
        </w:rPr>
        <w:t>Player: (He stutters out a pained gasp.)</w:t>
      </w:r>
    </w:p>
    <w:p w:rsidR="6A3E5645" w:rsidP="03D6501B" w:rsidRDefault="6A3E5645" w14:paraId="2E8AC6D3" w14:textId="35239DA4">
      <w:pPr>
        <w:pStyle w:val="Normal"/>
        <w:rPr>
          <w:rFonts w:ascii="Candara" w:hAnsi="Candara" w:eastAsia="Candara" w:cs="Candara"/>
        </w:rPr>
      </w:pPr>
      <w:r w:rsidRPr="03D6501B" w:rsidR="03D6501B">
        <w:rPr>
          <w:rFonts w:ascii="Candara" w:hAnsi="Candara" w:eastAsia="Candara" w:cs="Candara"/>
        </w:rPr>
        <w:t>Player: (His gun clatters on the floor)</w:t>
      </w:r>
    </w:p>
    <w:p w:rsidR="03D6501B" w:rsidP="03D6501B" w:rsidRDefault="03D6501B" w14:paraId="2A8EC0B3" w14:textId="4AB30F69">
      <w:pPr>
        <w:pStyle w:val="Normal"/>
        <w:rPr>
          <w:rFonts w:ascii="Candara" w:hAnsi="Candara" w:eastAsia="Candara" w:cs="Candara"/>
        </w:rPr>
      </w:pPr>
      <w:r w:rsidRPr="03D6501B" w:rsidR="03D6501B">
        <w:rPr>
          <w:rFonts w:ascii="Candara" w:hAnsi="Candara" w:eastAsia="Candara" w:cs="Candara"/>
        </w:rPr>
        <w:t xml:space="preserve">Player: (He reaches forward. He struggles to grab something you </w:t>
      </w:r>
      <w:r w:rsidRPr="03D6501B" w:rsidR="03D6501B">
        <w:rPr>
          <w:rFonts w:ascii="Candara" w:hAnsi="Candara" w:eastAsia="Candara" w:cs="Candara"/>
        </w:rPr>
        <w:t>can’t</w:t>
      </w:r>
      <w:r w:rsidRPr="03D6501B" w:rsidR="03D6501B">
        <w:rPr>
          <w:rFonts w:ascii="Candara" w:hAnsi="Candara" w:eastAsia="Candara" w:cs="Candara"/>
        </w:rPr>
        <w:t xml:space="preserve"> see.)</w:t>
      </w:r>
    </w:p>
    <w:p w:rsidR="03D6501B" w:rsidP="03D6501B" w:rsidRDefault="03D6501B" w14:paraId="4FB59367" w14:textId="2211BE1E">
      <w:pPr>
        <w:pStyle w:val="Normal"/>
        <w:rPr>
          <w:rFonts w:ascii="Candara" w:hAnsi="Candara" w:eastAsia="Candara" w:cs="Candara"/>
          <w:b w:val="1"/>
          <w:bCs w:val="1"/>
        </w:rPr>
      </w:pPr>
      <w:r w:rsidRPr="03D6501B" w:rsidR="03D6501B">
        <w:rPr>
          <w:rFonts w:ascii="Candara" w:hAnsi="Candara" w:eastAsia="Candara" w:cs="Candara"/>
          <w:b w:val="1"/>
          <w:bCs w:val="1"/>
        </w:rPr>
        <w:t>[pause]</w:t>
      </w:r>
    </w:p>
    <w:p w:rsidR="6A3E5645" w:rsidP="03D6501B" w:rsidRDefault="6A3E5645" w14:paraId="4EA7E49F" w14:textId="38360032">
      <w:pPr>
        <w:pStyle w:val="Normal"/>
        <w:rPr>
          <w:rFonts w:ascii="Candara" w:hAnsi="Candara" w:eastAsia="Candara" w:cs="Candara"/>
        </w:rPr>
      </w:pPr>
      <w:r w:rsidRPr="03D6501B" w:rsidR="03D6501B">
        <w:rPr>
          <w:rFonts w:ascii="Candara" w:hAnsi="Candara" w:eastAsia="Candara" w:cs="Candara"/>
        </w:rPr>
        <w:t>Player: (He falls.)</w:t>
      </w:r>
    </w:p>
    <w:p w:rsidR="6A3E5645" w:rsidP="03D6501B" w:rsidRDefault="6A3E5645" w14:paraId="26A46355" w14:textId="542DB7F1">
      <w:pPr>
        <w:pStyle w:val="Normal"/>
        <w:rPr>
          <w:rFonts w:ascii="Candara" w:hAnsi="Candara" w:eastAsia="Candara" w:cs="Candara"/>
          <w:b w:val="1"/>
          <w:bCs w:val="1"/>
        </w:rPr>
      </w:pPr>
      <w:r w:rsidRPr="03D6501B" w:rsidR="03D6501B">
        <w:rPr>
          <w:rFonts w:ascii="Candara" w:hAnsi="Candara" w:eastAsia="Candara" w:cs="Candara"/>
          <w:b w:val="1"/>
          <w:bCs w:val="1"/>
        </w:rPr>
        <w:t>[thud sound plays and the screen cuts to black again]</w:t>
      </w:r>
    </w:p>
    <w:p w:rsidR="6A3E5645" w:rsidP="03D6501B" w:rsidRDefault="6A3E5645" w14:paraId="5B8BD0C4" w14:textId="624F1C9E">
      <w:pPr>
        <w:pStyle w:val="Normal"/>
        <w:rPr>
          <w:rFonts w:ascii="Candara" w:hAnsi="Candara" w:eastAsia="Candara" w:cs="Candara"/>
        </w:rPr>
      </w:pPr>
      <w:r w:rsidRPr="03D6501B" w:rsidR="03D6501B">
        <w:rPr>
          <w:rFonts w:ascii="Candara" w:hAnsi="Candara" w:eastAsia="Candara" w:cs="Candara"/>
        </w:rPr>
        <w:t>Player: (He</w:t>
      </w:r>
      <w:r w:rsidRPr="03D6501B" w:rsidR="03D6501B">
        <w:rPr>
          <w:rFonts w:ascii="Candara" w:hAnsi="Candara" w:eastAsia="Candara" w:cs="Candara"/>
        </w:rPr>
        <w:t xml:space="preserve"> </w:t>
      </w:r>
      <w:r w:rsidRPr="03D6501B" w:rsidR="03D6501B">
        <w:rPr>
          <w:rFonts w:ascii="Candara" w:hAnsi="Candara" w:eastAsia="Candara" w:cs="Candara"/>
        </w:rPr>
        <w:t>doesn’</w:t>
      </w:r>
      <w:r w:rsidRPr="03D6501B" w:rsidR="03D6501B">
        <w:rPr>
          <w:rFonts w:ascii="Candara" w:hAnsi="Candara" w:eastAsia="Candara" w:cs="Candara"/>
        </w:rPr>
        <w:t>t</w:t>
      </w:r>
      <w:r w:rsidRPr="03D6501B" w:rsidR="03D6501B">
        <w:rPr>
          <w:rFonts w:ascii="Candara" w:hAnsi="Candara" w:eastAsia="Candara" w:cs="Candara"/>
        </w:rPr>
        <w:t xml:space="preserve"> move again.)</w:t>
      </w:r>
    </w:p>
    <w:p w:rsidR="03D6501B" w:rsidP="03D6501B" w:rsidRDefault="03D6501B" w14:paraId="4F8091A7" w14:textId="329086D9">
      <w:pPr>
        <w:pStyle w:val="Normal"/>
        <w:bidi w:val="0"/>
        <w:spacing w:before="0" w:beforeAutospacing="off" w:after="160" w:afterAutospacing="off" w:line="259" w:lineRule="auto"/>
        <w:ind w:left="0" w:right="0"/>
        <w:jc w:val="left"/>
        <w:rPr>
          <w:rFonts w:ascii="Candara" w:hAnsi="Candara" w:eastAsia="Candara" w:cs="Candara"/>
          <w:b w:val="1"/>
          <w:bCs w:val="1"/>
        </w:rPr>
      </w:pPr>
      <w:r w:rsidRPr="03D6501B" w:rsidR="03D6501B">
        <w:rPr>
          <w:rFonts w:ascii="Candara" w:hAnsi="Candara" w:eastAsia="Candara" w:cs="Candara"/>
          <w:b w:val="1"/>
          <w:bCs w:val="1"/>
        </w:rPr>
        <w:t>[pause for a few seconds]</w:t>
      </w:r>
    </w:p>
    <w:p w:rsidR="6A3E5645" w:rsidP="03D6501B" w:rsidRDefault="6A3E5645" w14:paraId="3CA440CC" w14:textId="6FADBDBD">
      <w:pPr>
        <w:pStyle w:val="Normal"/>
        <w:rPr>
          <w:rFonts w:ascii="Candara" w:hAnsi="Candara" w:eastAsia="Candara" w:cs="Candara"/>
          <w:b w:val="1"/>
          <w:bCs w:val="1"/>
        </w:rPr>
      </w:pPr>
      <w:r w:rsidRPr="03D6501B" w:rsidR="03D6501B">
        <w:rPr>
          <w:rFonts w:ascii="Candara" w:hAnsi="Candara" w:eastAsia="Candara" w:cs="Candara"/>
          <w:b w:val="1"/>
          <w:bCs w:val="1"/>
        </w:rPr>
        <w:t xml:space="preserve">[show dead </w:t>
      </w:r>
      <w:r w:rsidRPr="03D6501B" w:rsidR="03D6501B">
        <w:rPr>
          <w:rFonts w:ascii="Candara" w:hAnsi="Candara" w:eastAsia="Candara" w:cs="Candara"/>
          <w:b w:val="1"/>
          <w:bCs w:val="1"/>
        </w:rPr>
        <w:t>Cautionne</w:t>
      </w:r>
      <w:r w:rsidRPr="03D6501B" w:rsidR="03D6501B">
        <w:rPr>
          <w:rFonts w:ascii="Candara" w:hAnsi="Candara" w:eastAsia="Candara" w:cs="Candara"/>
          <w:b w:val="1"/>
          <w:bCs w:val="1"/>
        </w:rPr>
        <w:t xml:space="preserve"> CG with a slow fade.]</w:t>
      </w:r>
    </w:p>
    <w:p w:rsidR="03D6501B" w:rsidP="03D6501B" w:rsidRDefault="03D6501B" w14:paraId="694AA060" w14:textId="1594B182">
      <w:pPr>
        <w:pStyle w:val="Normal"/>
        <w:rPr>
          <w:rFonts w:ascii="Candara" w:hAnsi="Candara" w:eastAsia="Candara" w:cs="Candara"/>
        </w:rPr>
      </w:pPr>
      <w:r w:rsidRPr="03D6501B" w:rsidR="03D6501B">
        <w:rPr>
          <w:rFonts w:ascii="Candara" w:hAnsi="Candara" w:eastAsia="Candara" w:cs="Candara"/>
        </w:rPr>
        <w:t>Player</w:t>
      </w:r>
      <w:r w:rsidRPr="03D6501B" w:rsidR="03D6501B">
        <w:rPr>
          <w:rFonts w:ascii="Candara" w:hAnsi="Candara" w:eastAsia="Candara" w:cs="Candara"/>
        </w:rPr>
        <w:t>: (A</w:t>
      </w:r>
      <w:commentRangeStart w:id="806501771"/>
      <w:commentRangeStart w:id="424601044"/>
      <w:r w:rsidRPr="03D6501B" w:rsidR="03D6501B">
        <w:rPr>
          <w:rFonts w:ascii="Candara" w:hAnsi="Candara" w:eastAsia="Candara" w:cs="Candara"/>
        </w:rPr>
        <w:t>s</w:t>
      </w:r>
      <w:r w:rsidRPr="03D6501B" w:rsidR="03D6501B">
        <w:rPr>
          <w:rFonts w:ascii="Candara" w:hAnsi="Candara" w:eastAsia="Candara" w:cs="Candara"/>
        </w:rPr>
        <w:t xml:space="preserve"> you walk from the garage, you do your best to ignore</w:t>
      </w:r>
      <w:r w:rsidRPr="03D6501B" w:rsidR="03D6501B">
        <w:rPr>
          <w:rFonts w:ascii="Candara" w:hAnsi="Candara" w:eastAsia="Candara" w:cs="Candara"/>
        </w:rPr>
        <w:t xml:space="preserve"> </w:t>
      </w:r>
      <w:r w:rsidRPr="03D6501B" w:rsidR="03D6501B">
        <w:rPr>
          <w:rFonts w:ascii="Candara" w:hAnsi="Candara" w:eastAsia="Candara" w:cs="Candara"/>
        </w:rPr>
        <w:t>Cautionne’</w:t>
      </w:r>
      <w:r w:rsidRPr="03D6501B" w:rsidR="03D6501B">
        <w:rPr>
          <w:rFonts w:ascii="Candara" w:hAnsi="Candara" w:eastAsia="Candara" w:cs="Candara"/>
        </w:rPr>
        <w:t>s</w:t>
      </w:r>
      <w:r w:rsidRPr="03D6501B" w:rsidR="03D6501B">
        <w:rPr>
          <w:rFonts w:ascii="Candara" w:hAnsi="Candara" w:eastAsia="Candara" w:cs="Candara"/>
        </w:rPr>
        <w:t xml:space="preserve"> lifeless body.)</w:t>
      </w:r>
      <w:commentRangeEnd w:id="806501771"/>
      <w:r>
        <w:rPr>
          <w:rStyle w:val="CommentReference"/>
        </w:rPr>
        <w:commentReference w:id="806501771"/>
      </w:r>
      <w:commentRangeEnd w:id="424601044"/>
      <w:r>
        <w:rPr>
          <w:rStyle w:val="CommentReference"/>
        </w:rPr>
        <w:commentReference w:id="424601044"/>
      </w:r>
    </w:p>
    <w:p w:rsidR="6A3E5645" w:rsidP="03D6501B" w:rsidRDefault="6A3E5645" w14:paraId="0859BA8C" w14:textId="58137E26">
      <w:pPr>
        <w:pStyle w:val="Normal"/>
        <w:rPr>
          <w:rFonts w:ascii="Candara" w:hAnsi="Candara" w:eastAsia="Candara" w:cs="Candara"/>
        </w:rPr>
      </w:pPr>
      <w:r w:rsidRPr="03D6501B" w:rsidR="03D6501B">
        <w:rPr>
          <w:rFonts w:ascii="Candara" w:hAnsi="Candara" w:eastAsia="Candara" w:cs="Candara"/>
        </w:rPr>
        <w:t xml:space="preserve">Player: (From the corner of your eye, you watch his blood ooze onto the floor. Once a better agent comes here to gather evidence, </w:t>
      </w:r>
      <w:r w:rsidRPr="03D6501B" w:rsidR="03D6501B">
        <w:rPr>
          <w:rFonts w:ascii="Candara" w:hAnsi="Candara" w:eastAsia="Candara" w:cs="Candara"/>
        </w:rPr>
        <w:t>th</w:t>
      </w:r>
      <w:r w:rsidRPr="03D6501B" w:rsidR="03D6501B">
        <w:rPr>
          <w:rFonts w:ascii="Candara" w:hAnsi="Candara" w:eastAsia="Candara" w:cs="Candara"/>
        </w:rPr>
        <w:t>ey’ll</w:t>
      </w:r>
      <w:r w:rsidRPr="03D6501B" w:rsidR="03D6501B">
        <w:rPr>
          <w:rFonts w:ascii="Candara" w:hAnsi="Candara" w:eastAsia="Candara" w:cs="Candara"/>
        </w:rPr>
        <w:t xml:space="preserve"> m</w:t>
      </w:r>
      <w:r w:rsidRPr="03D6501B" w:rsidR="03D6501B">
        <w:rPr>
          <w:rFonts w:ascii="Candara" w:hAnsi="Candara" w:eastAsia="Candara" w:cs="Candara"/>
        </w:rPr>
        <w:t>op the stains and burn the body.)</w:t>
      </w:r>
    </w:p>
    <w:p w:rsidR="69119629" w:rsidP="03D6501B" w:rsidRDefault="69119629" w14:paraId="36791FD0" w14:textId="41E92738">
      <w:pPr>
        <w:pStyle w:val="Normal"/>
        <w:rPr>
          <w:rFonts w:ascii="Candara" w:hAnsi="Candara" w:eastAsia="Candara" w:cs="Candara"/>
        </w:rPr>
      </w:pPr>
      <w:r w:rsidRPr="03D6501B" w:rsidR="03D6501B">
        <w:rPr>
          <w:rFonts w:ascii="Candara" w:hAnsi="Candara" w:eastAsia="Candara" w:cs="Candara"/>
        </w:rPr>
        <w:t>Player: (The sight of his blood at the edge of your vision fills you with exhaustion. You just want to get out of here and let someone higher up sort this shit out.)</w:t>
      </w:r>
    </w:p>
    <w:p w:rsidR="6A3E5645" w:rsidP="03D6501B" w:rsidRDefault="6A3E5645" w14:paraId="0F626646" w14:textId="36251ECF">
      <w:pPr>
        <w:pStyle w:val="Normal"/>
        <w:bidi w:val="0"/>
        <w:spacing w:before="0" w:beforeAutospacing="off" w:after="160" w:afterAutospacing="off" w:line="259" w:lineRule="auto"/>
        <w:ind w:left="0" w:right="0"/>
        <w:jc w:val="left"/>
        <w:rPr>
          <w:rFonts w:ascii="Candara" w:hAnsi="Candara" w:eastAsia="Candara" w:cs="Candara"/>
        </w:rPr>
      </w:pPr>
      <w:r w:rsidRPr="03D6501B" w:rsidR="03D6501B">
        <w:rPr>
          <w:rFonts w:ascii="Candara" w:hAnsi="Candara" w:eastAsia="Candara" w:cs="Candara"/>
        </w:rPr>
        <w:t xml:space="preserve">Player: (But as you leave, you </w:t>
      </w:r>
      <w:r w:rsidRPr="03D6501B" w:rsidR="03D6501B">
        <w:rPr>
          <w:rFonts w:ascii="Candara" w:hAnsi="Candara" w:eastAsia="Candara" w:cs="Candara"/>
        </w:rPr>
        <w:t>can’t</w:t>
      </w:r>
      <w:r w:rsidRPr="03D6501B" w:rsidR="03D6501B">
        <w:rPr>
          <w:rFonts w:ascii="Candara" w:hAnsi="Candara" w:eastAsia="Candara" w:cs="Candara"/>
        </w:rPr>
        <w:t xml:space="preserve"> help but </w:t>
      </w:r>
      <w:r w:rsidRPr="03D6501B" w:rsidR="03D6501B">
        <w:rPr>
          <w:rFonts w:ascii="Candara" w:hAnsi="Candara" w:eastAsia="Candara" w:cs="Candara"/>
        </w:rPr>
        <w:t>think to yourself, “That was easy.”)</w:t>
      </w:r>
    </w:p>
    <w:p w:rsidR="03D6501B" w:rsidP="03D6501B" w:rsidRDefault="03D6501B" w14:paraId="3A12CCF7" w14:textId="22F11580">
      <w:pPr>
        <w:pStyle w:val="Normal"/>
        <w:bidi w:val="0"/>
        <w:spacing w:before="0" w:beforeAutospacing="off" w:after="160" w:afterAutospacing="off" w:line="259" w:lineRule="auto"/>
        <w:ind w:left="0" w:right="0"/>
        <w:jc w:val="left"/>
        <w:rPr>
          <w:rFonts w:ascii="Candara" w:hAnsi="Candara" w:eastAsia="Candara" w:cs="Candara"/>
          <w:b w:val="1"/>
          <w:bCs w:val="1"/>
        </w:rPr>
      </w:pPr>
      <w:r w:rsidRPr="03D6501B" w:rsidR="03D6501B">
        <w:rPr>
          <w:rFonts w:ascii="Candara" w:hAnsi="Candara" w:eastAsia="Candara" w:cs="Candara"/>
          <w:b w:val="1"/>
          <w:bCs w:val="1"/>
        </w:rPr>
        <w:t>[pause]</w:t>
      </w:r>
    </w:p>
    <w:p w:rsidR="6A3E5645" w:rsidP="03D6501B" w:rsidRDefault="6A3E5645" w14:paraId="27D04601" w14:textId="5032B117">
      <w:pPr>
        <w:pStyle w:val="Normal"/>
        <w:rPr>
          <w:rFonts w:ascii="Candara" w:hAnsi="Candara" w:eastAsia="Candara" w:cs="Candara"/>
        </w:rPr>
      </w:pPr>
      <w:r w:rsidRPr="03D6501B" w:rsidR="03D6501B">
        <w:rPr>
          <w:rFonts w:ascii="Candara" w:hAnsi="Candara" w:eastAsia="Candara" w:cs="Candara"/>
        </w:rPr>
        <w:t xml:space="preserve">Player: (Easier than it </w:t>
      </w:r>
      <w:r w:rsidRPr="03D6501B" w:rsidR="03D6501B">
        <w:rPr>
          <w:rFonts w:ascii="Candara" w:hAnsi="Candara" w:eastAsia="Candara" w:cs="Candara"/>
        </w:rPr>
        <w:t>should’ve</w:t>
      </w:r>
      <w:r w:rsidRPr="03D6501B" w:rsidR="03D6501B">
        <w:rPr>
          <w:rFonts w:ascii="Candara" w:hAnsi="Candara" w:eastAsia="Candara" w:cs="Candara"/>
        </w:rPr>
        <w:t xml:space="preserve"> </w:t>
      </w:r>
      <w:r w:rsidRPr="03D6501B" w:rsidR="03D6501B">
        <w:rPr>
          <w:rFonts w:ascii="Candara" w:hAnsi="Candara" w:eastAsia="Candara" w:cs="Candara"/>
        </w:rPr>
        <w:t>been, maybe</w:t>
      </w:r>
      <w:r w:rsidRPr="03D6501B" w:rsidR="03D6501B">
        <w:rPr>
          <w:rFonts w:ascii="Candara" w:hAnsi="Candara" w:eastAsia="Candara" w:cs="Candara"/>
        </w:rPr>
        <w:t>.)</w:t>
      </w:r>
    </w:p>
    <w:p w:rsidR="03D6501B" w:rsidP="03D6501B" w:rsidRDefault="03D6501B" w14:paraId="58698C33" w14:textId="7DC5B517">
      <w:pPr>
        <w:pStyle w:val="Normal"/>
        <w:bidi w:val="0"/>
        <w:spacing w:before="0" w:beforeAutospacing="off" w:after="160" w:afterAutospacing="off" w:line="259" w:lineRule="auto"/>
        <w:ind w:left="0" w:right="0"/>
        <w:jc w:val="left"/>
        <w:rPr>
          <w:rFonts w:ascii="Candara" w:hAnsi="Candara" w:eastAsia="Candara" w:cs="Candara"/>
          <w:b w:val="1"/>
          <w:bCs w:val="1"/>
        </w:rPr>
      </w:pPr>
      <w:r w:rsidRPr="03D6501B" w:rsidR="03D6501B">
        <w:rPr>
          <w:rFonts w:ascii="Candara" w:hAnsi="Candara" w:eastAsia="Candara" w:cs="Candara"/>
          <w:b w:val="1"/>
          <w:bCs w:val="1"/>
        </w:rPr>
        <w:t>[pause]</w:t>
      </w:r>
    </w:p>
    <w:p w:rsidR="6A3E5645" w:rsidP="03D6501B" w:rsidRDefault="6A3E5645" w14:paraId="0BE9AD7A" w14:textId="4A08DC75">
      <w:pPr>
        <w:pStyle w:val="Normal"/>
        <w:rPr>
          <w:rFonts w:ascii="Candara" w:hAnsi="Candara" w:eastAsia="Candara" w:cs="Candara"/>
        </w:rPr>
      </w:pPr>
      <w:r w:rsidRPr="03D6501B" w:rsidR="03D6501B">
        <w:rPr>
          <w:rFonts w:ascii="Candara" w:hAnsi="Candara" w:eastAsia="Candara" w:cs="Candara"/>
        </w:rPr>
        <w:t xml:space="preserve">Player: </w:t>
      </w:r>
      <w:r w:rsidRPr="03D6501B" w:rsidR="03D6501B">
        <w:rPr>
          <w:rFonts w:ascii="Candara" w:hAnsi="Candara" w:eastAsia="Candara" w:cs="Candara"/>
        </w:rPr>
        <w:t>(Or</w:t>
      </w:r>
      <w:r w:rsidRPr="03D6501B" w:rsidR="03D6501B">
        <w:rPr>
          <w:rFonts w:ascii="Candara" w:hAnsi="Candara" w:eastAsia="Candara" w:cs="Candara"/>
        </w:rPr>
        <w:t xml:space="preserve"> </w:t>
      </w:r>
      <w:r w:rsidRPr="03D6501B" w:rsidR="03D6501B">
        <w:rPr>
          <w:rFonts w:ascii="Candara" w:hAnsi="Candara" w:eastAsia="Candara" w:cs="Candara"/>
        </w:rPr>
        <w:t>maybe not</w:t>
      </w:r>
      <w:r w:rsidRPr="03D6501B" w:rsidR="03D6501B">
        <w:rPr>
          <w:rFonts w:ascii="Candara" w:hAnsi="Candara" w:eastAsia="Candara" w:cs="Candara"/>
        </w:rPr>
        <w:t>.)</w:t>
      </w:r>
    </w:p>
    <w:p w:rsidR="6A3E5645" w:rsidP="03D6501B" w:rsidRDefault="6A3E5645" w14:paraId="7269B8CE" w14:textId="02AE719C">
      <w:pPr>
        <w:pStyle w:val="Normal"/>
        <w:rPr>
          <w:rFonts w:ascii="Candara" w:hAnsi="Candara" w:eastAsia="Candara" w:cs="Candara"/>
        </w:rPr>
      </w:pPr>
      <w:r w:rsidRPr="03D6501B" w:rsidR="03D6501B">
        <w:rPr>
          <w:rFonts w:ascii="Candara" w:hAnsi="Candara" w:eastAsia="Candara" w:cs="Candara"/>
        </w:rPr>
        <w:t xml:space="preserve">Player: (...But one </w:t>
      </w:r>
      <w:r w:rsidRPr="03D6501B" w:rsidR="03D6501B">
        <w:rPr>
          <w:rFonts w:ascii="Candara" w:hAnsi="Candara" w:eastAsia="Candara" w:cs="Candara"/>
        </w:rPr>
        <w:t>thing’s</w:t>
      </w:r>
      <w:r w:rsidRPr="03D6501B" w:rsidR="03D6501B">
        <w:rPr>
          <w:rFonts w:ascii="Candara" w:hAnsi="Candara" w:eastAsia="Candara" w:cs="Candara"/>
        </w:rPr>
        <w:t xml:space="preserve"> for sure. </w:t>
      </w:r>
      <w:r w:rsidRPr="03D6501B" w:rsidR="03D6501B">
        <w:rPr>
          <w:rFonts w:ascii="Candara" w:hAnsi="Candara" w:eastAsia="Candara" w:cs="Candara"/>
        </w:rPr>
        <w:t>There’s</w:t>
      </w:r>
      <w:r w:rsidRPr="03D6501B" w:rsidR="03D6501B">
        <w:rPr>
          <w:rFonts w:ascii="Candara" w:hAnsi="Candara" w:eastAsia="Candara" w:cs="Candara"/>
        </w:rPr>
        <w:t xml:space="preserve"> one less villain out there now.)</w:t>
      </w:r>
    </w:p>
    <w:p w:rsidR="6A3E5645" w:rsidP="03D6501B" w:rsidRDefault="6A3E5645" w14:paraId="124933F1" w14:textId="20322125">
      <w:pPr>
        <w:pStyle w:val="Normal"/>
        <w:rPr>
          <w:rFonts w:ascii="Candara" w:hAnsi="Candara" w:eastAsia="Candara" w:cs="Candara"/>
        </w:rPr>
      </w:pPr>
      <w:r w:rsidRPr="03D6501B" w:rsidR="03D6501B">
        <w:rPr>
          <w:rFonts w:ascii="Candara" w:hAnsi="Candara" w:eastAsia="Candara" w:cs="Candara"/>
        </w:rPr>
        <w:t>Player: (One less threat.)</w:t>
      </w:r>
    </w:p>
    <w:p w:rsidR="6A3E5645" w:rsidP="03D6501B" w:rsidRDefault="6A3E5645" w14:paraId="680F722D" w14:textId="45C2712E">
      <w:pPr>
        <w:pStyle w:val="Normal"/>
        <w:rPr>
          <w:rFonts w:ascii="Candara" w:hAnsi="Candara" w:eastAsia="Candara" w:cs="Candara"/>
        </w:rPr>
      </w:pPr>
      <w:r w:rsidRPr="03D6501B" w:rsidR="03D6501B">
        <w:rPr>
          <w:rFonts w:ascii="Candara" w:hAnsi="Candara" w:eastAsia="Candara" w:cs="Candara"/>
        </w:rPr>
        <w:t>Player: (One less</w:t>
      </w:r>
      <w:r w:rsidRPr="03D6501B" w:rsidR="03D6501B">
        <w:rPr>
          <w:rFonts w:ascii="Candara" w:hAnsi="Candara" w:eastAsia="Candara" w:cs="Candara"/>
        </w:rPr>
        <w:t xml:space="preserve"> thorn in STOP’s side.)</w:t>
      </w:r>
    </w:p>
    <w:p w:rsidR="03D6501B" w:rsidP="03D6501B" w:rsidRDefault="03D6501B" w14:paraId="0F0DF3A9" w14:textId="5DBB9623">
      <w:pPr>
        <w:pStyle w:val="Normal"/>
        <w:rPr>
          <w:rFonts w:ascii="Candara" w:hAnsi="Candara" w:eastAsia="Candara" w:cs="Candara"/>
          <w:b w:val="1"/>
          <w:bCs w:val="1"/>
        </w:rPr>
      </w:pPr>
      <w:r w:rsidRPr="03D6501B" w:rsidR="03D6501B">
        <w:rPr>
          <w:rFonts w:ascii="Candara" w:hAnsi="Candara" w:eastAsia="Candara" w:cs="Candara"/>
          <w:b w:val="1"/>
          <w:bCs w:val="1"/>
        </w:rPr>
        <w:t>[pause]</w:t>
      </w:r>
    </w:p>
    <w:p w:rsidR="6A3E5645" w:rsidP="03D6501B" w:rsidRDefault="6A3E5645" w14:paraId="72FEE945" w14:textId="4582D734">
      <w:pPr>
        <w:pStyle w:val="Normal"/>
        <w:rPr>
          <w:rFonts w:ascii="Candara" w:hAnsi="Candara" w:eastAsia="Candara" w:cs="Candara"/>
        </w:rPr>
      </w:pPr>
      <w:r w:rsidRPr="03D6501B" w:rsidR="03D6501B">
        <w:rPr>
          <w:rFonts w:ascii="Candara" w:hAnsi="Candara" w:eastAsia="Candara" w:cs="Candara"/>
        </w:rPr>
        <w:t xml:space="preserve">Player: (When you go to write up your report, </w:t>
      </w:r>
      <w:r w:rsidRPr="03D6501B" w:rsidR="03D6501B">
        <w:rPr>
          <w:rFonts w:ascii="Candara" w:hAnsi="Candara" w:eastAsia="Candara" w:cs="Candara"/>
        </w:rPr>
        <w:t>that’s</w:t>
      </w:r>
      <w:r w:rsidRPr="03D6501B" w:rsidR="03D6501B">
        <w:rPr>
          <w:rFonts w:ascii="Candara" w:hAnsi="Candara" w:eastAsia="Candara" w:cs="Candara"/>
        </w:rPr>
        <w:t xml:space="preserve"> all </w:t>
      </w:r>
      <w:r w:rsidRPr="03D6501B" w:rsidR="03D6501B">
        <w:rPr>
          <w:rFonts w:ascii="Candara" w:hAnsi="Candara" w:eastAsia="Candara" w:cs="Candara"/>
        </w:rPr>
        <w:t>you’ll</w:t>
      </w:r>
      <w:r w:rsidRPr="03D6501B" w:rsidR="03D6501B">
        <w:rPr>
          <w:rFonts w:ascii="Candara" w:hAnsi="Candara" w:eastAsia="Candara" w:cs="Candara"/>
        </w:rPr>
        <w:t xml:space="preserve"> be able to say.)</w:t>
      </w:r>
    </w:p>
    <w:p w:rsidR="03D6501B" w:rsidP="03D6501B" w:rsidRDefault="03D6501B" w14:paraId="515D5ED2" w14:textId="3B25C883">
      <w:pPr>
        <w:pStyle w:val="Normal"/>
        <w:rPr>
          <w:rFonts w:ascii="Candara" w:hAnsi="Candara" w:eastAsia="Candara" w:cs="Candara"/>
          <w:b w:val="1"/>
          <w:bCs w:val="1"/>
        </w:rPr>
      </w:pPr>
      <w:r w:rsidRPr="03D6501B" w:rsidR="03D6501B">
        <w:rPr>
          <w:rFonts w:ascii="Candara" w:hAnsi="Candara" w:eastAsia="Candara" w:cs="Candara"/>
          <w:b w:val="1"/>
          <w:bCs w:val="1"/>
        </w:rPr>
        <w:t>[pause and last cg fades to black]</w:t>
      </w:r>
    </w:p>
    <w:p w:rsidR="53AADF50" w:rsidP="03D6501B" w:rsidRDefault="53AADF50" w14:paraId="0DA44272" w14:textId="6616EBEA">
      <w:pPr>
        <w:pStyle w:val="Normal"/>
        <w:rPr>
          <w:rFonts w:ascii="Candara" w:hAnsi="Candara" w:eastAsia="Candara" w:cs="Candara"/>
          <w:b w:val="1"/>
          <w:bCs w:val="1"/>
        </w:rPr>
      </w:pPr>
      <w:r w:rsidRPr="03D6501B" w:rsidR="03D6501B">
        <w:rPr>
          <w:rFonts w:ascii="Candara" w:hAnsi="Candara" w:eastAsia="Candara" w:cs="Candara"/>
          <w:b w:val="1"/>
          <w:bCs w:val="1"/>
        </w:rPr>
        <w:t>[KILL END]</w:t>
      </w:r>
    </w:p>
    <w:p w:rsidR="6A3E5645" w:rsidP="03D6501B" w:rsidRDefault="6A3E5645" w14:paraId="376367C2" w14:textId="2914E7C0">
      <w:pPr>
        <w:pStyle w:val="Normal"/>
        <w:rPr>
          <w:rFonts w:ascii="Candara" w:hAnsi="Candara" w:eastAsia="Candara" w:cs="Candara"/>
          <w:b w:val="1"/>
          <w:bCs w:val="1"/>
        </w:rPr>
      </w:pPr>
      <w:r w:rsidRPr="03D6501B" w:rsidR="03D6501B">
        <w:rPr>
          <w:rFonts w:ascii="Candara" w:hAnsi="Candara" w:eastAsia="Candara" w:cs="Candara"/>
          <w:b w:val="1"/>
          <w:bCs w:val="1"/>
        </w:rPr>
        <w:t>[credits roll]</w:t>
      </w:r>
    </w:p>
    <w:p w:rsidR="6A3E5645" w:rsidP="03D6501B" w:rsidRDefault="6A3E5645" w14:paraId="2B41BF51" w14:textId="701B90E5">
      <w:pPr>
        <w:pStyle w:val="Normal"/>
        <w:rPr>
          <w:rFonts w:ascii="Comic Sans MS" w:hAnsi="Comic Sans MS" w:eastAsia="Comic Sans MS" w:cs="Comic Sans MS"/>
          <w:b w:val="1"/>
          <w:bCs w:val="1"/>
        </w:rPr>
      </w:pPr>
    </w:p>
    <w:sectPr w:rsidR="00840DDA">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m" w:author="b m" w:date="2023-03-14T21:14:56" w:id="806501771">
    <w:p w:rsidR="69119629" w:rsidRDefault="69119629" w14:paraId="671775B0" w14:textId="76C16A3E">
      <w:pPr>
        <w:pStyle w:val="CommentText"/>
      </w:pPr>
      <w:r w:rsidR="69119629">
        <w:rPr/>
        <w:t>Kicking the body seems very harsh, even for the 'bad' ending. it means going out of your way to disgrace his body after being forced to shoot him in a professional, but somewhat reluctant manner. I'd recommend something more tragic- cautionne struggling to reach for something unseen that the protagonist can't understand because they haven't learned enough about his story.</w:t>
      </w:r>
      <w:r>
        <w:rPr>
          <w:rStyle w:val="CommentReference"/>
        </w:rPr>
        <w:annotationRef/>
      </w:r>
      <w:r>
        <w:rPr>
          <w:rStyle w:val="CommentReference"/>
        </w:rPr>
        <w:annotationRef/>
      </w:r>
    </w:p>
  </w:comment>
  <w:comment w:initials="ZL" w:author="Z Luo" w:date="2023-03-15T12:40:46" w:id="424601044">
    <w:p w:rsidR="35B30754" w:rsidRDefault="35B30754" w14:paraId="5CDCEA32" w14:textId="61778904">
      <w:pPr>
        <w:pStyle w:val="CommentText"/>
      </w:pPr>
      <w:r w:rsidR="35B30754">
        <w:rPr/>
        <w:t>^ yeah, maybe bring back the note from above that's in his pocket but too bloody to read?</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71775B0"/>
  <w15:commentEx w15:done="0" w15:paraId="5CDCEA32" w15:paraIdParent="671775B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20D0F8" w16cex:dateUtc="2023-03-15T01:14:56.329Z"/>
  <w16cex:commentExtensible w16cex:durableId="5C844FE3" w16cex:dateUtc="2023-03-15T19:40:46.654Z"/>
</w16cex:commentsExtensible>
</file>

<file path=word/commentsIds.xml><?xml version="1.0" encoding="utf-8"?>
<w16cid:commentsIds xmlns:mc="http://schemas.openxmlformats.org/markup-compatibility/2006" xmlns:w16cid="http://schemas.microsoft.com/office/word/2016/wordml/cid" mc:Ignorable="w16cid">
  <w16cid:commentId w16cid:paraId="671775B0" w16cid:durableId="0F20D0F8"/>
  <w16cid:commentId w16cid:paraId="5CDCEA32" w16cid:durableId="5C844F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b m">
    <w15:presenceInfo w15:providerId="Windows Live" w15:userId="699f4332a6fa2fef"/>
  </w15:person>
  <w15:person w15:author="Z Luo">
    <w15:presenceInfo w15:providerId="Windows Live" w15:userId="5a6a544467c4ed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DA"/>
    <w:rsid w:val="00840DDA"/>
    <w:rsid w:val="03D6501B"/>
    <w:rsid w:val="0DC1D7C4"/>
    <w:rsid w:val="35B30754"/>
    <w:rsid w:val="50FB2E90"/>
    <w:rsid w:val="53AADF50"/>
    <w:rsid w:val="6723FEB6"/>
    <w:rsid w:val="69119629"/>
    <w:rsid w:val="6A3E5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F485"/>
  <w15:chartTrackingRefBased/>
  <w15:docId w15:val="{E2D47447-9E84-4BF7-862A-C6CC605D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40DDA"/>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38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d43c94ca8f344efa" /><Relationship Type="http://schemas.microsoft.com/office/2011/relationships/people" Target="people.xml" Id="R3f055ca3066e47ca" /><Relationship Type="http://schemas.microsoft.com/office/2011/relationships/commentsExtended" Target="commentsExtended.xml" Id="Ra0738d3c15ed4e26" /><Relationship Type="http://schemas.microsoft.com/office/2016/09/relationships/commentsIds" Target="commentsIds.xml" Id="R88372eb578154f97" /><Relationship Type="http://schemas.microsoft.com/office/2018/08/relationships/commentsExtensible" Target="commentsExtensible.xml" Id="R71c15f1d688947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Alicia Luo</dc:creator>
  <keywords/>
  <dc:description/>
  <lastModifiedBy>mado madocallie</lastModifiedBy>
  <revision>9</revision>
  <dcterms:created xsi:type="dcterms:W3CDTF">2023-03-10T21:34:00.0000000Z</dcterms:created>
  <dcterms:modified xsi:type="dcterms:W3CDTF">2023-03-16T12:18:15.3171635Z</dcterms:modified>
</coreProperties>
</file>