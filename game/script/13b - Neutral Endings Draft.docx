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49B462F3" w:rsidP="49B462F3" w:rsidRDefault="49B462F3" w14:paraId="6A2D2F21" w14:textId="3375F629">
      <w:pPr>
        <w:spacing w:after="160" w:line="259" w:lineRule="auto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462F3" w:rsidR="49B462F3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[pause – walking sounds play as the exit BG appears]</w:t>
      </w:r>
    </w:p>
    <w:p w:rsidR="7060CE7E" w:rsidP="49B462F3" w:rsidRDefault="7060CE7E" w14:paraId="7083A3FA" w14:textId="1E9D80A2">
      <w:pPr>
        <w:spacing w:after="160" w:line="259" w:lineRule="auto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Player: (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There’s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exit, right up ahead.)</w:t>
      </w:r>
    </w:p>
    <w:p w:rsidR="49B462F3" w:rsidP="49B462F3" w:rsidRDefault="49B462F3" w14:paraId="5083436C" w14:textId="412307A3">
      <w:pPr>
        <w:pStyle w:val="Normal"/>
        <w:spacing w:after="160" w:line="259" w:lineRule="auto"/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462F3" w:rsidR="49B462F3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[pan across </w:t>
      </w:r>
      <w:r w:rsidRPr="49B462F3" w:rsidR="49B462F3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bg</w:t>
      </w:r>
      <w:r w:rsidRPr="49B462F3" w:rsidR="49B462F3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show </w:t>
      </w:r>
      <w:r w:rsidRPr="49B462F3" w:rsidR="49B462F3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all of</w:t>
      </w:r>
      <w:r w:rsidRPr="49B462F3" w:rsidR="49B462F3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items there]</w:t>
      </w:r>
    </w:p>
    <w:p w:rsidR="7060CE7E" w:rsidP="49B462F3" w:rsidRDefault="7060CE7E" w14:paraId="40FE4AAB" w14:textId="54EEE36F">
      <w:pPr>
        <w:spacing w:after="160" w:line="259" w:lineRule="auto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Player: (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It’s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the middle of a big, garage space; one filled with boxes of all shapes and sizes. 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Maybe 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it’s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storing tools or materials.)</w:t>
      </w:r>
    </w:p>
    <w:p w:rsidR="7060CE7E" w:rsidP="49B462F3" w:rsidRDefault="7060CE7E" w14:paraId="3ACF648D" w14:textId="179CA55D">
      <w:pPr>
        <w:spacing w:after="160" w:line="259" w:lineRule="auto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Player: (You 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don’t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really want to find out. Like the hallway before it, 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 r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oom’s completely unremarkable.)</w:t>
      </w:r>
    </w:p>
    <w:p w:rsidR="7060CE7E" w:rsidP="49B462F3" w:rsidRDefault="7060CE7E" w14:paraId="15587E65" w14:textId="28AFB8DB">
      <w:pPr>
        <w:pStyle w:val="Normal"/>
        <w:spacing w:after="160" w:line="259" w:lineRule="auto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Player: (And besides, 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you’ve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had enough of exploring.)</w:t>
      </w:r>
    </w:p>
    <w:p w:rsidR="49B462F3" w:rsidP="49B462F3" w:rsidRDefault="49B462F3" w14:paraId="00207357" w14:textId="59BDF3FD">
      <w:pPr>
        <w:pStyle w:val="Normal"/>
        <w:spacing w:after="160" w:line="259" w:lineRule="auto"/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462F3" w:rsidR="49B462F3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[pause]</w:t>
      </w:r>
    </w:p>
    <w:p w:rsidR="7060CE7E" w:rsidP="49B462F3" w:rsidRDefault="7060CE7E" w14:paraId="69DC7F33" w14:textId="15F9EE60">
      <w:pPr>
        <w:pStyle w:val="Normal"/>
        <w:spacing w:after="160" w:line="259" w:lineRule="auto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Player: (...All that said, you 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weren’t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expecting your escape to be so... straightforward.)</w:t>
      </w:r>
    </w:p>
    <w:p w:rsidR="7060CE7E" w:rsidP="49B462F3" w:rsidRDefault="7060CE7E" w14:paraId="12A3DEF0" w14:textId="022DC560">
      <w:pPr>
        <w:spacing w:after="160" w:line="259" w:lineRule="auto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Player: (The exit’s wide open. If you walked through right now, 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you’ll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-)</w:t>
      </w:r>
    </w:p>
    <w:p w:rsidR="7060CE7E" w:rsidP="49B462F3" w:rsidRDefault="7060CE7E" w14:paraId="7411CAA7" w14:textId="59756EA8">
      <w:pPr>
        <w:spacing w:after="160" w:line="259" w:lineRule="auto"/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9B462F3" w:rsidR="49B462F3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[quick footsteps sound out]</w:t>
      </w:r>
    </w:p>
    <w:p w:rsidR="7060CE7E" w:rsidP="49B462F3" w:rsidRDefault="7060CE7E" w14:paraId="3B671331" w14:textId="0B3FF20F">
      <w:pPr>
        <w:spacing w:after="160" w:line="259" w:lineRule="auto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Player: (Aw, crap. You jinxed yourself.)</w:t>
      </w:r>
    </w:p>
    <w:p w:rsidR="7060CE7E" w:rsidP="49B462F3" w:rsidRDefault="7060CE7E" w14:paraId="5EFC2AEC" w14:textId="579579AC">
      <w:pPr>
        <w:spacing w:after="160" w:line="259" w:lineRule="auto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Player: H-hello? 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Who’s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there?</w:t>
      </w:r>
    </w:p>
    <w:p w:rsidR="7060CE7E" w:rsidP="0F683AEA" w:rsidRDefault="7060CE7E" w14:paraId="127F5C1B" w14:textId="6A46E34F">
      <w:pPr>
        <w:spacing w:after="160" w:line="259" w:lineRule="auto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</w:pP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???: </w:t>
      </w: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So,</w:t>
      </w: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 you </w:t>
      </w:r>
      <w:r w:rsidRPr="0F683AEA" w:rsidR="0F683AEA">
        <w:rPr>
          <w:rFonts w:ascii="Candara" w:hAnsi="Candara" w:eastAsia="Candara" w:cs="Candara"/>
          <w:b w:val="0"/>
          <w:bCs w:val="0"/>
          <w:i w:val="1"/>
          <w:iCs w:val="1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finally </w:t>
      </w: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made it. Did you like my games, lab rat?</w:t>
      </w:r>
    </w:p>
    <w:p w:rsidR="7060CE7E" w:rsidP="49B462F3" w:rsidRDefault="7060CE7E" w14:paraId="2C47C2FD" w14:textId="25E6A482">
      <w:pPr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9B462F3" w:rsidR="49B462F3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[show </w:t>
      </w:r>
      <w:r w:rsidRPr="49B462F3" w:rsidR="49B462F3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Cautionne</w:t>
      </w:r>
      <w:r w:rsidRPr="49B462F3" w:rsidR="49B462F3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shooting CG]</w:t>
      </w:r>
    </w:p>
    <w:p w:rsidR="46C3A85E" w:rsidP="49B462F3" w:rsidRDefault="46C3A85E" w14:paraId="700648B5" w14:textId="51A12AD2">
      <w:pPr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Player: (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A...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r w:rsidRPr="49B462F3" w:rsidR="49B462F3">
        <w:rPr>
          <w:rFonts w:ascii="Candara" w:hAnsi="Candara" w:eastAsia="Candara" w:cs="Candar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gun?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46C3A85E" w:rsidP="49B462F3" w:rsidRDefault="46C3A85E" w14:paraId="398C9970" w14:textId="61DB0166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Player: (Why does he have a gun? Someone his age 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shouldn’t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-)</w:t>
      </w:r>
    </w:p>
    <w:p w:rsidR="46C3A85E" w:rsidP="49B462F3" w:rsidRDefault="46C3A85E" w14:paraId="2FF4F70B" w14:textId="5082F1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Player: (No, 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it’s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fake, isn’t it? Of course – 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it's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just a practical joke of his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!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46C3A85E" w:rsidP="49B462F3" w:rsidRDefault="46C3A85E" w14:paraId="5F583E65" w14:textId="214A1C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Player: Um... 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I'm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glad 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you're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having fun and all, but I really should get going. See, adults have these things called “jobs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”,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and-</w:t>
      </w:r>
    </w:p>
    <w:p w:rsidR="49B462F3" w:rsidP="49B462F3" w:rsidRDefault="49B462F3" w14:paraId="5E7EA565" w14:textId="49CB1675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462F3" w:rsidR="49B462F3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[Pause – sound of </w:t>
      </w:r>
      <w:r w:rsidRPr="49B462F3" w:rsidR="49B462F3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Cautionne</w:t>
      </w:r>
      <w:r w:rsidRPr="49B462F3" w:rsidR="49B462F3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firing a bullet into your kneecap. Screen turns black for a pause. ]</w:t>
      </w:r>
    </w:p>
    <w:p w:rsidR="46C3A85E" w:rsidP="49B462F3" w:rsidRDefault="46C3A85E" w14:paraId="19E2A30A" w14:textId="596255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Player: (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Oh. My knee.)</w:t>
      </w:r>
    </w:p>
    <w:p w:rsidR="46C3A85E" w:rsidP="49B462F3" w:rsidRDefault="46C3A85E" w14:paraId="0943ED85" w14:textId="73AC4D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Player: (Aah?)</w:t>
      </w:r>
    </w:p>
    <w:p w:rsidR="46C3A85E" w:rsidP="49B462F3" w:rsidRDefault="46C3A85E" w14:paraId="5F2602AB" w14:textId="22968C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Player: (Aaaaaaah?!)</w:t>
      </w:r>
    </w:p>
    <w:p w:rsidR="46C3A85E" w:rsidP="49B462F3" w:rsidRDefault="46C3A85E" w14:paraId="5F9877E7" w14:textId="68AB69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Player: (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AaaaaAAAAaaAaAAAAaaAAAAH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?!?!?!?)</w:t>
      </w:r>
    </w:p>
    <w:p w:rsidR="46C3A85E" w:rsidP="49B462F3" w:rsidRDefault="46C3A85E" w14:paraId="62D47C0D" w14:textId="7F1D84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462F3" w:rsidR="49B462F3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[the player collapses on the floor]</w:t>
      </w:r>
    </w:p>
    <w:p w:rsidR="46C3A85E" w:rsidP="49B462F3" w:rsidRDefault="46C3A85E" w14:paraId="290D345E" w14:textId="7B63C4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Player: (Shit. Shit, shit, shit.)</w:t>
      </w:r>
    </w:p>
    <w:p w:rsidR="46C3A85E" w:rsidP="49B462F3" w:rsidRDefault="46C3A85E" w14:paraId="321E2DB0" w14:textId="069B98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Player: (I 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can’t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believe – I made such a </w:t>
      </w:r>
      <w:r w:rsidRPr="49B462F3" w:rsidR="49B462F3">
        <w:rPr>
          <w:rFonts w:ascii="Candara" w:hAnsi="Candara" w:eastAsia="Candara" w:cs="Candar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stupid 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mistake!)</w:t>
      </w:r>
    </w:p>
    <w:p w:rsidR="46C3A85E" w:rsidP="49B462F3" w:rsidRDefault="46C3A85E" w14:paraId="6BD1C3F8" w14:textId="6CE6BB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Player: (And I 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can’t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... 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Haa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... I 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can’t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... stand 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any more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!)</w:t>
      </w:r>
    </w:p>
    <w:p w:rsidR="46C3A85E" w:rsidP="49B462F3" w:rsidRDefault="46C3A85E" w14:paraId="28196B6B" w14:textId="2FAB70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Player: (Wha... what am I 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gonna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do? How am I 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gonna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get out of here </w:t>
      </w:r>
      <w:r w:rsidRPr="49B462F3" w:rsidR="49B462F3">
        <w:rPr>
          <w:rFonts w:ascii="Candara" w:hAnsi="Candara" w:eastAsia="Candara" w:cs="Candar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now?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46C3A85E" w:rsidP="49B462F3" w:rsidRDefault="46C3A85E" w14:paraId="3A592C06" w14:textId="7E5156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462F3" w:rsidR="49B462F3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[footsteps sounds as</w:t>
      </w:r>
      <w:r w:rsidRPr="49B462F3" w:rsidR="49B462F3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Cautionn</w:t>
      </w:r>
      <w:r w:rsidRPr="49B462F3" w:rsidR="49B462F3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 walks over.]</w:t>
      </w:r>
    </w:p>
    <w:p w:rsidR="46C3A85E" w:rsidP="49B462F3" w:rsidRDefault="46C3A85E" w14:paraId="544FCC1A" w14:textId="3839AB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Cautionne: 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Patronize me at your own risk.</w:t>
      </w:r>
    </w:p>
    <w:p w:rsidR="49083CEC" w:rsidP="49B462F3" w:rsidRDefault="49083CEC" w14:paraId="6794C3AD" w14:textId="1836BD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Cautionne: ...Is what I should’ve said before firing, but I’m still new at this part.</w:t>
      </w:r>
    </w:p>
    <w:p w:rsidR="46C3A85E" w:rsidP="49B462F3" w:rsidRDefault="46C3A85E" w14:paraId="62054F72" w14:textId="366C05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Cautionne: Only a little newer than you, lab rat. </w:t>
      </w:r>
    </w:p>
    <w:p w:rsidR="46C3A85E" w:rsidP="49B462F3" w:rsidRDefault="46C3A85E" w14:paraId="6545C6AC" w14:textId="731F4A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Cautionne: It’s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why you 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don’t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scare me. 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You’re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just a low-level nobody with a hand-to-mouth life.</w:t>
      </w:r>
    </w:p>
    <w:p w:rsidR="46C3A85E" w:rsidP="49B462F3" w:rsidRDefault="46C3A85E" w14:paraId="5D0EAA9C" w14:textId="7C8E9F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Cautionne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That’s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why you did this mission, right? 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‘Cause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you wanted that sweet, fat, paycheck?</w:t>
      </w:r>
    </w:p>
    <w:p w:rsidR="46C3A85E" w:rsidP="49B462F3" w:rsidRDefault="46C3A85E" w14:paraId="0A2FA23C" w14:textId="0AECC6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Player: (…I... I want... to say something...)</w:t>
      </w:r>
    </w:p>
    <w:p w:rsidR="46C3A85E" w:rsidP="49B462F3" w:rsidRDefault="46C3A85E" w14:paraId="464B6BA2" w14:textId="27F1A8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Player: (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But,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haah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... 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I’m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shaking... and sweating... everywhere....)</w:t>
      </w:r>
    </w:p>
    <w:p w:rsidR="46C3A85E" w:rsidP="49B462F3" w:rsidRDefault="46C3A85E" w14:paraId="1EB79C79" w14:textId="06BCBA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Player: (All I can do... is open my eyes...)</w:t>
      </w:r>
    </w:p>
    <w:p w:rsidR="46C3A85E" w:rsidP="49B462F3" w:rsidRDefault="46C3A85E" w14:paraId="18BA5F86" w14:textId="130213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462F3" w:rsidR="49B462F3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[Show the bottom of his shooting CG]</w:t>
      </w:r>
    </w:p>
    <w:p w:rsidR="46C3A85E" w:rsidP="49B462F3" w:rsidRDefault="46C3A85E" w14:paraId="323672F6" w14:textId="1A6AFE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Cautionne: Struggling just to open your 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mouth? T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hat’s almost cute, in a gross kind of way.</w:t>
      </w:r>
    </w:p>
    <w:p w:rsidR="46C3A85E" w:rsidP="49B462F3" w:rsidRDefault="46C3A85E" w14:paraId="0B069494" w14:textId="5CF69A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Cautionne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You've never experienced this much pain before, have you?</w:t>
      </w:r>
    </w:p>
    <w:p w:rsidR="46C3A85E" w:rsidP="49B462F3" w:rsidRDefault="46C3A85E" w14:paraId="0FF06703" w14:textId="1605F5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462F3" w:rsidR="49B462F3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you explored Room 1 most:</w:t>
      </w:r>
    </w:p>
    <w:p w:rsidR="46C3A85E" w:rsidP="49B462F3" w:rsidRDefault="46C3A85E" w14:paraId="2097CD0E" w14:textId="74AF2F90">
      <w:pPr>
        <w:pStyle w:val="Normal"/>
        <w:spacing w:before="0" w:beforeAutospacing="off" w:after="160" w:afterAutospacing="off" w:line="259" w:lineRule="auto"/>
        <w:ind w:left="72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Cautionne: 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fact, it seems like you haven’t experienced much of anything.</w:t>
      </w:r>
    </w:p>
    <w:p w:rsidR="46C3A85E" w:rsidP="49B462F3" w:rsidRDefault="46C3A85E" w14:paraId="4DFEB10E" w14:textId="71B39799">
      <w:pPr>
        <w:pStyle w:val="Normal"/>
        <w:spacing w:before="0" w:beforeAutospacing="off" w:after="160" w:afterAutospacing="off" w:line="259" w:lineRule="auto"/>
        <w:ind w:left="72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Cautionne: If I let you go, 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would your bosses even care?</w:t>
      </w:r>
    </w:p>
    <w:p w:rsidR="46C3A85E" w:rsidP="49B462F3" w:rsidRDefault="46C3A85E" w14:paraId="0DE07FE7" w14:textId="6DA9B4F9">
      <w:pPr>
        <w:pStyle w:val="Normal"/>
        <w:spacing w:before="0" w:beforeAutospacing="off" w:after="160" w:afterAutospacing="off" w:line="259" w:lineRule="auto"/>
        <w:ind w:left="72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Cautionne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After all, 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you’re not much of an investigator.</w:t>
      </w:r>
    </w:p>
    <w:p w:rsidR="46C3A85E" w:rsidP="49B462F3" w:rsidRDefault="46C3A85E" w14:paraId="1A2A1AE2" w14:textId="76A94D30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Cautionne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So,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how ‘bout I save you all the exit interview 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and put things to an end here.</w:t>
      </w:r>
    </w:p>
    <w:p w:rsidR="46C3A85E" w:rsidP="49B462F3" w:rsidRDefault="46C3A85E" w14:paraId="21A853FA" w14:textId="46132ABC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Player: (N-no... I can still get up! If I... crawl all the way back... 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they’ll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...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definitely forgive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me...)</w:t>
      </w:r>
    </w:p>
    <w:p w:rsidR="46C3A85E" w:rsidP="49B462F3" w:rsidRDefault="46C3A85E" w14:paraId="0840ECC8" w14:textId="08ECEAF7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462F3" w:rsidR="49B462F3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[pan up to his face]</w:t>
      </w:r>
    </w:p>
    <w:p w:rsidR="46C3A85E" w:rsidP="0F683AEA" w:rsidRDefault="46C3A85E" w14:paraId="0C0D3154" w14:textId="133563D4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</w:pP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Cautionne</w:t>
      </w: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: Hm... </w:t>
      </w: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I’ll</w:t>
      </w: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 admit, </w:t>
      </w: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I’m</w:t>
      </w: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 curious.</w:t>
      </w:r>
    </w:p>
    <w:p w:rsidR="46C3A85E" w:rsidP="0F683AEA" w:rsidRDefault="46C3A85E" w14:paraId="7D84DBD4" w14:textId="2F0AC9EE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</w:pP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Cautionne</w:t>
      </w: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: When </w:t>
      </w: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you’re</w:t>
      </w: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 gone, will STOP eulogize you? Or will they just write you off as another wasted asset?</w:t>
      </w:r>
    </w:p>
    <w:p w:rsidR="46C3A85E" w:rsidP="0F683AEA" w:rsidRDefault="46C3A85E" w14:paraId="76D82CD3" w14:textId="0B0BF834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</w:pP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Cautionne</w:t>
      </w: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: ...</w:t>
      </w: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Hee</w:t>
      </w: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 </w:t>
      </w: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hee</w:t>
      </w: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. </w:t>
      </w: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I’m</w:t>
      </w: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 undecided.</w:t>
      </w:r>
    </w:p>
    <w:p w:rsidR="46C3A85E" w:rsidP="49B462F3" w:rsidRDefault="46C3A85E" w14:paraId="230A3CFC" w14:textId="6B0C0A8B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462F3" w:rsidR="49B462F3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[the trigger clicks]</w:t>
      </w:r>
    </w:p>
    <w:p w:rsidR="46C3A85E" w:rsidP="0F683AEA" w:rsidRDefault="46C3A85E" w14:paraId="0E80571D" w14:textId="370313D2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</w:pP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Cautionne</w:t>
      </w: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: </w:t>
      </w: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But I </w:t>
      </w: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wouldn’t</w:t>
      </w: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 be much of a scientist if I </w:t>
      </w: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didn’t</w:t>
      </w: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 test my hypotheses.</w:t>
      </w:r>
    </w:p>
    <w:p w:rsidR="46C3A85E" w:rsidP="49B462F3" w:rsidRDefault="46C3A85E" w14:paraId="551D2D09" w14:textId="2C344E03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462F3" w:rsidR="49B462F3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[the gun fires – scene cuts to black]</w:t>
      </w:r>
    </w:p>
    <w:p w:rsidR="46C3A85E" w:rsidP="49B462F3" w:rsidRDefault="46C3A85E" w14:paraId="10708FC1" w14:textId="56C5BF80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462F3" w:rsidR="49B462F3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[NEUTRAL END – ROOM 1 VARIANT]</w:t>
      </w:r>
    </w:p>
    <w:p w:rsidR="46C3A85E" w:rsidP="0F683AEA" w:rsidRDefault="46C3A85E" w14:paraId="41C46612" w14:textId="46CB5F75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</w:pPr>
      <w:r w:rsidRPr="0F683AEA" w:rsidR="0F683AEA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[</w:t>
      </w:r>
      <w:r w:rsidRPr="0F683AEA" w:rsidR="0F683AEA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Cautionne</w:t>
      </w:r>
      <w:r w:rsidRPr="0F683AEA" w:rsidR="0F683AEA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 laughing as the ending text pops up]</w:t>
      </w:r>
    </w:p>
    <w:p w:rsidR="46C3A85E" w:rsidP="49B462F3" w:rsidRDefault="46C3A85E" w14:paraId="74D35353" w14:textId="1CA11B52">
      <w:pPr>
        <w:bidi w:val="0"/>
        <w:spacing w:before="0" w:beforeAutospacing="off" w:after="160" w:afterAutospacing="off" w:line="259" w:lineRule="auto"/>
        <w:ind w:firstLine="720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462F3" w:rsidR="49B462F3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[credits roll]</w:t>
      </w:r>
    </w:p>
    <w:p w:rsidR="46C3A85E" w:rsidP="49B462F3" w:rsidRDefault="46C3A85E" w14:paraId="69D06469" w14:textId="650A3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462F3" w:rsidR="49B462F3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you explored Room 2 most:</w:t>
      </w:r>
    </w:p>
    <w:p w:rsidR="46C3A85E" w:rsidP="49B462F3" w:rsidRDefault="46C3A85E" w14:paraId="7CD3E7E9" w14:textId="7791918B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Cautionne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But as much as I s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mpathi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ze...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 jus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 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can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’t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let you go.</w:t>
      </w:r>
    </w:p>
    <w:p w:rsidR="49083CEC" w:rsidP="49B462F3" w:rsidRDefault="49083CEC" w14:paraId="204E73CD" w14:textId="28F7B6F1">
      <w:pPr>
        <w:pStyle w:val="Normal"/>
        <w:spacing w:before="0" w:beforeAutospacing="off" w:after="160" w:afterAutospacing="off" w:line="259" w:lineRule="auto"/>
        <w:ind w:left="0" w:right="0" w:firstLine="720"/>
        <w:jc w:val="left"/>
        <w:rPr>
          <w:del w:author="b m" w:date="2023-03-15T01:59:27.615Z" w:id="38149662"/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Cautionne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You got your muddy paws on some </w:t>
      </w:r>
      <w:r w:rsidRPr="49B462F3" w:rsidR="49B462F3">
        <w:rPr>
          <w:rFonts w:ascii="Candara" w:hAnsi="Candara" w:eastAsia="Candara" w:cs="Candar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confidential 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information. Stuff way above your paygrade.</w:t>
      </w:r>
    </w:p>
    <w:p w:rsidR="46C3A85E" w:rsidP="49B462F3" w:rsidRDefault="46C3A85E" w14:paraId="243FA8BC" w14:textId="7389C1DA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Cautionne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So, 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I’m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afraid 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I’ll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have to end things here.</w:t>
      </w:r>
    </w:p>
    <w:p w:rsidR="46C3A85E" w:rsidP="49B462F3" w:rsidRDefault="46C3A85E" w14:paraId="50B5D46A" w14:textId="15D75C5E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462F3" w:rsidR="49B462F3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[pan up to his face]</w:t>
      </w:r>
    </w:p>
    <w:p w:rsidR="46C3A85E" w:rsidP="0F683AEA" w:rsidRDefault="46C3A85E" w14:paraId="7E6DF393" w14:textId="72D7802A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</w:pP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Cautionne</w:t>
      </w: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: No </w:t>
      </w: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hard feelings</w:t>
      </w: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. I know you were just doing your job.</w:t>
      </w:r>
    </w:p>
    <w:p w:rsidR="46C3A85E" w:rsidP="0F683AEA" w:rsidRDefault="46C3A85E" w14:paraId="3263D0B5" w14:textId="3FE7F246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</w:pP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Cautionne</w:t>
      </w: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: But see, </w:t>
      </w: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there's</w:t>
      </w: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 a little </w:t>
      </w:r>
      <w:r w:rsidRPr="0F683AEA" w:rsidR="0F683AEA">
        <w:rPr>
          <w:rFonts w:ascii="Candara" w:hAnsi="Candara" w:eastAsia="Candara" w:cs="Candara"/>
          <w:b w:val="0"/>
          <w:bCs w:val="0"/>
          <w:i w:val="1"/>
          <w:iCs w:val="1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conflict of interest</w:t>
      </w: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 between you and me.</w:t>
      </w:r>
    </w:p>
    <w:p w:rsidR="46C3A85E" w:rsidP="0F683AEA" w:rsidRDefault="46C3A85E" w14:paraId="653C13C4" w14:textId="675C03B5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</w:pP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Cautionne</w:t>
      </w: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: Besides, </w:t>
      </w: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I’ve</w:t>
      </w: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 got to finish what Dr. Danger started. </w:t>
      </w: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That’s</w:t>
      </w: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 </w:t>
      </w:r>
      <w:r w:rsidRPr="0F683AEA" w:rsidR="0F683AEA">
        <w:rPr>
          <w:rFonts w:ascii="Candara" w:hAnsi="Candara" w:eastAsia="Candara" w:cs="Candara"/>
          <w:b w:val="0"/>
          <w:bCs w:val="0"/>
          <w:i w:val="1"/>
          <w:iCs w:val="1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  <w:rPrChange w:author="b m" w:date="2023-03-15T02:00:44.769Z" w:id="1635444785">
            <w:rPr>
              <w:rFonts w:ascii="Comic Sans MS" w:hAnsi="Comic Sans MS" w:eastAsia="Comic Sans MS" w:cs="Comic Sans M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</w:rPrChange>
        </w:rPr>
        <w:t xml:space="preserve">my </w:t>
      </w:r>
      <w:r w:rsidRPr="0F683AEA" w:rsidR="0F683AEA">
        <w:rPr>
          <w:rFonts w:ascii="Candara" w:hAnsi="Candara" w:eastAsia="Candara" w:cs="Candara"/>
          <w:b w:val="0"/>
          <w:bCs w:val="0"/>
          <w:i w:val="1"/>
          <w:iCs w:val="1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  <w:rPrChange w:author="b m" w:date="2023-03-15T02:00:44.769Z" w:id="1050328198">
            <w:rPr>
              <w:rFonts w:ascii="Comic Sans MS" w:hAnsi="Comic Sans MS" w:eastAsia="Comic Sans MS" w:cs="Comic Sans M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</w:rPrChange>
        </w:rPr>
        <w:t>job</w:t>
      </w: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, now that</w:t>
      </w: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 </w:t>
      </w: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she’s</w:t>
      </w: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 gone.</w:t>
      </w:r>
    </w:p>
    <w:p w:rsidR="46C3A85E" w:rsidP="49B462F3" w:rsidRDefault="46C3A85E" w14:paraId="468FC622" w14:textId="151E9942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462F3" w:rsidR="49B462F3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[the trigger clicks]</w:t>
      </w:r>
    </w:p>
    <w:p w:rsidR="46C3A85E" w:rsidP="0F683AEA" w:rsidRDefault="46C3A85E" w14:paraId="4EFFF56C" w14:textId="404B1169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</w:pP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Cautionne</w:t>
      </w: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: And by the time </w:t>
      </w: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I’m</w:t>
      </w: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 finished, </w:t>
      </w: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they’ll</w:t>
      </w: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 be begging for her to come back.</w:t>
      </w:r>
    </w:p>
    <w:p w:rsidR="46C3A85E" w:rsidP="49B462F3" w:rsidRDefault="46C3A85E" w14:paraId="0DC78CF6" w14:textId="09F975AF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462F3" w:rsidR="49B462F3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[the gun fires]</w:t>
      </w:r>
    </w:p>
    <w:p w:rsidR="46C3A85E" w:rsidP="49B462F3" w:rsidRDefault="46C3A85E" w14:paraId="0601110C" w14:textId="3B3BD050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462F3" w:rsidR="49B462F3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[NEUTRAL END – ROOM 2 VARIANT]</w:t>
      </w:r>
    </w:p>
    <w:p w:rsidR="46C3A85E" w:rsidP="0F683AEA" w:rsidRDefault="46C3A85E" w14:paraId="5E1B265A" w14:textId="27CF1969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</w:pPr>
      <w:r w:rsidRPr="0F683AEA" w:rsidR="0F683AEA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[</w:t>
      </w:r>
      <w:r w:rsidRPr="0F683AEA" w:rsidR="0F683AEA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Cautionne</w:t>
      </w:r>
      <w:r w:rsidRPr="0F683AEA" w:rsidR="0F683AEA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 laughing more menacingly as the </w:t>
      </w:r>
      <w:r w:rsidRPr="0F683AEA" w:rsidR="0F683AEA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endin</w:t>
      </w:r>
      <w:r w:rsidRPr="0F683AEA" w:rsidR="0F683AEA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 text pops up]</w:t>
      </w:r>
    </w:p>
    <w:p w:rsidR="49B462F3" w:rsidP="49B462F3" w:rsidRDefault="49B462F3" w14:paraId="3E47E34A" w14:textId="5CFEDC3D">
      <w:pPr>
        <w:bidi w:val="0"/>
        <w:spacing w:after="160" w:line="259" w:lineRule="auto"/>
        <w:ind w:firstLine="720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462F3" w:rsidR="49B462F3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[credits roll]</w:t>
      </w:r>
    </w:p>
    <w:p w:rsidR="46C3A85E" w:rsidP="49B462F3" w:rsidRDefault="46C3A85E" w14:paraId="73B8232B" w14:textId="633EC2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462F3" w:rsidR="49B462F3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you explored Room 3 most:</w:t>
      </w:r>
    </w:p>
    <w:p w:rsidR="46C3A85E" w:rsidP="49B462F3" w:rsidRDefault="46C3A85E" w14:paraId="422F252E" w14:textId="7A7D5F6D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Cautionne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Want a fun fact? 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ou’ll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9B462F3" w:rsidR="49B462F3">
        <w:rPr>
          <w:rFonts w:ascii="Candara" w:hAnsi="Candara" w:eastAsia="Candara" w:cs="Candar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</w:t>
      </w:r>
      <w:r w:rsidRPr="49B462F3" w:rsidR="49B462F3">
        <w:rPr>
          <w:rFonts w:ascii="Candara" w:hAnsi="Candara" w:eastAsia="Candara" w:cs="Candar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efinitely 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find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 interesting.</w:t>
      </w:r>
    </w:p>
    <w:p w:rsidR="46C3A85E" w:rsidP="49B462F3" w:rsidRDefault="46C3A85E" w14:paraId="42520849" w14:textId="6A9048BE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Cautionne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The pain 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you’re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fe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eling 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right now... is only a thousandth of the pain I went through.</w:t>
      </w:r>
    </w:p>
    <w:p w:rsidR="49083CEC" w:rsidP="49B462F3" w:rsidRDefault="49083CEC" w14:paraId="33155870" w14:textId="3C57C0AC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Cautionne: I wish I was exaggerating, but they came up with very accurate, scientific measurements for this kind of thing. </w:t>
      </w:r>
      <w:r w:rsidRPr="49B462F3" w:rsidR="49B462F3">
        <w:rPr>
          <w:rFonts w:ascii="Candara" w:hAnsi="Candara" w:eastAsia="Candara" w:cs="Candar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  <w:rPrChange w:author="b m" w:date="2023-03-15T02:01:40.095Z" w:id="2066765838">
            <w:rPr>
              <w:rFonts w:ascii="Comic Sans MS" w:hAnsi="Comic Sans MS" w:eastAsia="Comic Sans MS" w:cs="Comic Sans M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</w:rPrChange>
        </w:rPr>
        <w:t>Only one thousandth.</w:t>
      </w:r>
    </w:p>
    <w:p w:rsidR="46C3A85E" w:rsidP="49B462F3" w:rsidRDefault="46C3A85E" w14:paraId="3E3877F8" w14:textId="72236B00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Cautionne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You read Dr. Danger’s diary, right? You know what STOP did to me.</w:t>
      </w:r>
    </w:p>
    <w:p w:rsidR="46C3A85E" w:rsidP="49B462F3" w:rsidRDefault="46C3A85E" w14:paraId="2B142FDB" w14:textId="695E2B55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Cautionne: Getting up from my bed took weeks. Walking with my new legs took months. I still twitch and faint 'cause of the shit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they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put in my brain.</w:t>
      </w:r>
    </w:p>
    <w:p w:rsidR="46C3A85E" w:rsidP="49B462F3" w:rsidRDefault="46C3A85E" w14:paraId="03DFEC3B" w14:textId="2ACF6D90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Cautionne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You'll never know what 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that’s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like. Being a </w:t>
      </w:r>
      <w:r w:rsidRPr="49B462F3" w:rsidR="49B462F3">
        <w:rPr>
          <w:rFonts w:ascii="Candara" w:hAnsi="Candara" w:eastAsia="Candara" w:cs="Candar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real </w:t>
      </w:r>
      <w:r w:rsidRPr="49B462F3" w:rsidR="49B462F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lab rat.</w:t>
      </w:r>
    </w:p>
    <w:p w:rsidR="46C3A85E" w:rsidP="49B462F3" w:rsidRDefault="46C3A85E" w14:paraId="57713F8A" w14:textId="0054F439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462F3" w:rsidR="49B462F3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[pan up to his face]</w:t>
      </w:r>
    </w:p>
    <w:p w:rsidR="46C3A85E" w:rsidP="0F683AEA" w:rsidRDefault="46C3A85E" w14:paraId="2DFDEBB5" w14:textId="614DAE5F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</w:pP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Cautionne</w:t>
      </w: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:  I </w:t>
      </w:r>
      <w:r w:rsidRPr="0F683AEA" w:rsidR="0F683AEA">
        <w:rPr>
          <w:rFonts w:ascii="Candara" w:hAnsi="Candara" w:eastAsia="Candara" w:cs="Candara"/>
          <w:b w:val="0"/>
          <w:bCs w:val="0"/>
          <w:i w:val="1"/>
          <w:iCs w:val="1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won’t</w:t>
      </w: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 let anyone else live through what I did.</w:t>
      </w:r>
    </w:p>
    <w:p w:rsidR="49083CEC" w:rsidP="0F683AEA" w:rsidRDefault="49083CEC" w14:paraId="65087DE8" w14:textId="23712AA4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</w:pP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Cautionne</w:t>
      </w: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:  You </w:t>
      </w: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weren’t</w:t>
      </w: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 there. You </w:t>
      </w: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weren’t</w:t>
      </w: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 in charge. </w:t>
      </w:r>
    </w:p>
    <w:p w:rsidR="46C3A85E" w:rsidP="0F683AEA" w:rsidRDefault="46C3A85E" w14:paraId="07D2673E" w14:textId="23D3A587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</w:pP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Cautionne</w:t>
      </w: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: But after everything you </w:t>
      </w: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people </w:t>
      </w: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did to me... No, to </w:t>
      </w:r>
      <w:r w:rsidRPr="0F683AEA" w:rsidR="0F683AEA">
        <w:rPr>
          <w:rFonts w:ascii="Candara" w:hAnsi="Candara" w:eastAsia="Candara" w:cs="Candara"/>
          <w:b w:val="0"/>
          <w:bCs w:val="0"/>
          <w:i w:val="1"/>
          <w:iCs w:val="1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us...</w:t>
      </w:r>
    </w:p>
    <w:p w:rsidR="49B462F3" w:rsidP="49B462F3" w:rsidRDefault="49B462F3" w14:paraId="73FD855E" w14:textId="4AD3EC25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462F3" w:rsidR="49B462F3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49B462F3" w:rsidR="49B462F3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cautione</w:t>
      </w:r>
      <w:r w:rsidRPr="49B462F3" w:rsidR="49B462F3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 on the verge of tears]</w:t>
      </w:r>
    </w:p>
    <w:p w:rsidR="46C3A85E" w:rsidP="0F683AEA" w:rsidRDefault="46C3A85E" w14:paraId="3B9500BD" w14:textId="77A450EF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</w:pP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Cautionne</w:t>
      </w: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: I... I...</w:t>
      </w:r>
    </w:p>
    <w:p w:rsidR="46C3A85E" w:rsidP="49B462F3" w:rsidRDefault="46C3A85E" w14:paraId="17379093" w14:textId="30AAC08C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462F3" w:rsidR="49B462F3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[the trigger clicks]</w:t>
      </w:r>
    </w:p>
    <w:p w:rsidR="46C3A85E" w:rsidP="0F683AEA" w:rsidRDefault="46C3A85E" w14:paraId="784B6341" w14:textId="7C8BF712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</w:pP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Cautionne</w:t>
      </w: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: ...I just </w:t>
      </w: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can’t</w:t>
      </w: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 forgive someone </w:t>
      </w: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who'd</w:t>
      </w:r>
      <w:r w:rsidRPr="0F683AEA" w:rsidR="0F683AE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 brush that aside.</w:t>
      </w:r>
    </w:p>
    <w:p w:rsidR="46C3A85E" w:rsidP="49B462F3" w:rsidRDefault="46C3A85E" w14:paraId="6096BAC5" w14:textId="213D1978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462F3" w:rsidR="49B462F3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[the gun fires]</w:t>
      </w:r>
    </w:p>
    <w:p w:rsidR="46C3A85E" w:rsidP="0F683AEA" w:rsidRDefault="46C3A85E" w14:paraId="68DE4F0D" w14:textId="0AB0DB1A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</w:pPr>
      <w:r w:rsidRPr="0F683AEA" w:rsidR="0F683AEA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[</w:t>
      </w:r>
      <w:r w:rsidRPr="0F683AEA" w:rsidR="0F683AEA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Cautionne</w:t>
      </w:r>
      <w:r w:rsidRPr="0F683AEA" w:rsidR="0F683AEA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 is heard crying/howling as the ending text pops up]</w:t>
      </w:r>
    </w:p>
    <w:p w:rsidR="46C3A85E" w:rsidP="49B462F3" w:rsidRDefault="46C3A85E" w14:paraId="0E96995F" w14:textId="5A92F3E8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462F3" w:rsidR="49B462F3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[NEUTRAL END – ROOM 3 VARIANT]</w:t>
      </w:r>
    </w:p>
    <w:p w:rsidR="46C3A85E" w:rsidP="46C3A85E" w:rsidRDefault="46C3A85E" w14:paraId="750B27FF" w14:textId="70E2AE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6C3A85E" w:rsidP="46C3A85E" w:rsidRDefault="46C3A85E" w14:paraId="7F454A3F" w14:textId="2349E7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6C3A85E" w:rsidP="46C3A85E" w:rsidRDefault="46C3A85E" w14:paraId="458DD965" w14:textId="65CF00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6C3A85E" w:rsidP="46C3A85E" w:rsidRDefault="46C3A85E" w14:paraId="5CC01BE9" w14:textId="401C4D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060CE7E" w:rsidP="7060CE7E" w:rsidRDefault="7060CE7E" w14:paraId="77E13EB4" w14:textId="794D562A">
      <w:pPr>
        <w:pStyle w:val="Normal"/>
        <w:spacing w:after="0" w:line="240" w:lineRule="auto"/>
        <w:rPr>
          <w:rFonts w:ascii="Arial" w:hAnsi="Arial" w:eastAsia="Times New Roman" w:cs="Arial"/>
          <w:color w:val="000000" w:themeColor="text1" w:themeTint="FF" w:themeShade="FF"/>
        </w:rPr>
      </w:pPr>
    </w:p>
    <w:p w:rsidR="00010468" w:rsidRDefault="00010468" w14:paraId="60B84E1B" w14:textId="77777777"/>
    <w:sectPr w:rsidR="0001046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AB"/>
    <w:rsid w:val="00010468"/>
    <w:rsid w:val="00221235"/>
    <w:rsid w:val="002636D3"/>
    <w:rsid w:val="00352EE7"/>
    <w:rsid w:val="00605881"/>
    <w:rsid w:val="008F5EAB"/>
    <w:rsid w:val="0F683AEA"/>
    <w:rsid w:val="46C3A85E"/>
    <w:rsid w:val="49083CEC"/>
    <w:rsid w:val="49B462F3"/>
    <w:rsid w:val="7060C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2DE64"/>
  <w15:chartTrackingRefBased/>
  <w15:docId w15:val="{81E81029-303B-4D3F-9F21-8F59416EB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5EA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4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Alicia Luo</dc:creator>
  <keywords/>
  <dc:description/>
  <lastModifiedBy>mado madocallie</lastModifiedBy>
  <revision>11</revision>
  <dcterms:created xsi:type="dcterms:W3CDTF">2023-03-11T01:58:00.0000000Z</dcterms:created>
  <dcterms:modified xsi:type="dcterms:W3CDTF">2023-03-16T12:17:24.8592116Z</dcterms:modified>
</coreProperties>
</file>