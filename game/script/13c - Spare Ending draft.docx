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8B79119" w:rsidP="6F9D8D74" w:rsidRDefault="78B79119" w14:paraId="15A3E825" w14:textId="54F599E9">
      <w:pPr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(In a large garage filled to the brim with carboard boxes, the exit waits for you, wide open.)</w:t>
      </w:r>
    </w:p>
    <w:p w:rsidR="78B79119" w:rsidP="6F9D8D74" w:rsidRDefault="78B79119" w14:paraId="5FB950A4" w14:textId="286B54AF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It's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sunset already. The river outside quietly flows by.)</w:t>
      </w:r>
    </w:p>
    <w:p w:rsidR="78B79119" w:rsidP="6F9D8D74" w:rsidRDefault="78B79119" w14:paraId="2458C131" w14:textId="2190B7CF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(Just a few more steps, and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you’re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out of here. Even more, and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on the bus back home.)</w:t>
      </w:r>
    </w:p>
    <w:p w:rsidR="78B79119" w:rsidP="1411FBE8" w:rsidRDefault="78B79119" w14:paraId="15FE5310" w14:textId="72521035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It’ll</w:t>
      </w:r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take a couple of hours to get back to HQ. </w:t>
      </w:r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nap, probably</w:t>
      </w:r>
      <w:ins w:author="Z Luo" w:date="2023-03-16T04:30:12.279Z" w:id="336722920">
        <w:r w:rsidRPr="1411FBE8" w:rsidR="1411FBE8">
          <w:rPr>
            <w:rFonts w:ascii="Candara" w:hAnsi="Candara" w:eastAsia="Candara" w:cs="Candar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,</w:t>
        </w:r>
      </w:ins>
      <w:del w:author="Z Luo" w:date="2023-03-16T04:30:10.234Z" w:id="1137973625">
        <w:r w:rsidRPr="1411FBE8" w:rsidDel="1411FBE8">
          <w:rPr>
            <w:rFonts w:ascii="Candara" w:hAnsi="Candara" w:eastAsia="Candara" w:cs="Candar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delText xml:space="preserve"> –</w:delText>
        </w:r>
      </w:del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that by the time you get to your stop, </w:t>
      </w:r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1411FBE8" w:rsidR="1411FBE8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enough energy to run up thousands of narrow stairs.)</w:t>
      </w:r>
    </w:p>
    <w:p w:rsidR="78B79119" w:rsidP="6F9D8D74" w:rsidRDefault="78B79119" w14:paraId="5264A803" w14:textId="475FB2DF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(And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you’ll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reach your boss’s office, and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...)</w:t>
      </w:r>
    </w:p>
    <w:p w:rsidR="78B79119" w:rsidP="6F9D8D74" w:rsidRDefault="78B79119" w14:paraId="6B7C6BC9" w14:textId="6FC79995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(...Well,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what’ll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happen next?)</w:t>
      </w:r>
    </w:p>
    <w:p w:rsidR="78B79119" w:rsidP="6F9D8D74" w:rsidRDefault="78B79119" w14:paraId="2E9DFD29" w14:textId="1DFE9730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(You'll </w:t>
      </w:r>
      <w:r w:rsidRPr="6F9D8D74" w:rsidR="6F9D8D74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definitely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that bonus. If this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isn’t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going “above and beyond...”</w:t>
      </w:r>
    </w:p>
    <w:p w:rsidR="78B79119" w:rsidP="6F9D8D74" w:rsidRDefault="78B79119" w14:paraId="33ECF709" w14:textId="0EFA4B91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Maybe you’ll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get a promotion. A better salary. Better benefits. A better home.)</w:t>
      </w:r>
    </w:p>
    <w:p w:rsidR="78B79119" w:rsidP="6F9D8D74" w:rsidRDefault="78B79119" w14:paraId="1C9E01F6" w14:textId="7A019E02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(A better life. Something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you’ve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worked towards for years.)</w:t>
      </w:r>
    </w:p>
    <w:p w:rsidR="78B79119" w:rsidP="6F9D8D74" w:rsidRDefault="78B79119" w14:paraId="0D20B03D" w14:textId="34C90151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(…And...)</w:t>
      </w:r>
    </w:p>
    <w:p w:rsidR="78B79119" w:rsidP="6F9D8D74" w:rsidRDefault="78B79119" w14:paraId="3B86DC7B" w14:textId="25F65ABD">
      <w:pPr>
        <w:pStyle w:val="Normal"/>
        <w:spacing w:after="160" w:line="259" w:lineRule="auto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(And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maybe that’ll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help you sort out the pit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that’s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been growing in your stomach this whole-)</w:t>
      </w:r>
    </w:p>
    <w:p w:rsidR="78B79119" w:rsidP="354EE6C5" w:rsidRDefault="78B79119" w14:paraId="7565BC88" w14:textId="07B2AD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???: Finally going to take responsibility?</w:t>
      </w:r>
    </w:p>
    <w:p w:rsidR="78B79119" w:rsidP="6F9D8D74" w:rsidRDefault="78B79119" w14:paraId="65E43F91" w14:textId="60E656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appears with his gun]</w:t>
      </w:r>
    </w:p>
    <w:p w:rsidR="78B79119" w:rsidP="6F9D8D74" w:rsidRDefault="78B79119" w14:paraId="0CDD2421" w14:textId="0E66DE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(Not now, kid! The last thing you need is </w:t>
      </w:r>
      <w:r w:rsidRPr="6F9D8D74" w:rsidR="6F9D8D74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him</w:t>
      </w:r>
      <w:r w:rsidRPr="6F9D8D74" w:rsidR="6F9D8D74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showing up and-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-)</w:t>
      </w:r>
    </w:p>
    <w:p w:rsidR="78B79119" w:rsidP="354EE6C5" w:rsidRDefault="78B79119" w14:paraId="6B3845D8" w14:textId="74A46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I... I see my escape rooms have worked their magic. </w:t>
      </w:r>
    </w:p>
    <w:p w:rsidR="78B79119" w:rsidP="354EE6C5" w:rsidRDefault="78B79119" w14:paraId="6FCD8027" w14:textId="714B91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I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didn’t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think it was possible but...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you're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feeling</w:t>
      </w:r>
      <w:ins w:author="Z Luo" w:date="2023-03-16T04:31:34.963Z" w:id="894363333">
        <w:r w:rsidRPr="354EE6C5" w:rsidR="354EE6C5">
          <w:rPr>
            <w:rFonts w:ascii="Candara" w:hAnsi="Candara" w:eastAsia="Candara" w:cs="Candara"/>
            <w:b w:val="0"/>
            <w:bCs w:val="0"/>
            <w:i w:val="0"/>
            <w:iCs w:val="0"/>
            <w:caps w:val="0"/>
            <w:smallCaps w:val="0"/>
            <w:noProof w:val="0"/>
            <w:color w:val="385623" w:themeColor="accent6" w:themeTint="FF" w:themeShade="80"/>
            <w:sz w:val="22"/>
            <w:szCs w:val="22"/>
            <w:lang w:val="en-US"/>
          </w:rPr>
          <w:t xml:space="preserve"> </w:t>
        </w:r>
      </w:ins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guilty, aren’t you?</w:t>
      </w:r>
    </w:p>
    <w:p w:rsidR="78B79119" w:rsidP="6F9D8D74" w:rsidRDefault="78B79119" w14:paraId="0DC37862" w14:textId="27EC5D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(...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Guilt?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that what it is?)</w:t>
      </w:r>
    </w:p>
    <w:p w:rsidR="78B79119" w:rsidP="6F9D8D74" w:rsidRDefault="78B79119" w14:paraId="1524E810" w14:textId="47FA3E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 something you didn’t do?)</w:t>
      </w:r>
    </w:p>
    <w:p w:rsidR="78B79119" w:rsidP="6F9D8D74" w:rsidRDefault="78B79119" w14:paraId="2DC9D0B8" w14:textId="158A66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All those years, you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must’ve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been so proud to wear that uniform! To be a brave soldier fighting for such a pristine, justice-seeking organization like that.</w:t>
      </w:r>
    </w:p>
    <w:p w:rsidR="0ED33563" w:rsidP="6F9D8D74" w:rsidRDefault="0ED33563" w14:paraId="7B1DABDD" w14:textId="44C4E1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 You feel sick.)</w:t>
      </w:r>
    </w:p>
    <w:p w:rsidR="78B79119" w:rsidP="354EE6C5" w:rsidRDefault="78B79119" w14:paraId="4DEE133C" w14:textId="6106FC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But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it’s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not enough for you to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  <w:rPrChange w:author="b m" w:date="2023-03-15T01:23:01.828Z" w:id="357366216">
            <w:rPr>
              <w:rFonts w:ascii="Comic Sans MS" w:hAnsi="Comic Sans MS" w:eastAsia="Comic Sans MS" w:cs="Comic Sans M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feel bad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</w:p>
    <w:p w:rsidR="78B79119" w:rsidP="354EE6C5" w:rsidRDefault="78B79119" w14:paraId="680F4B1B" w14:textId="58BD4D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‘Cause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if I let you go home, and get your bonuses, and sleep in your nice bed...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u’l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 stumbling over yourself to forget everything that happened here as fast as possible.</w:t>
      </w:r>
    </w:p>
    <w:p w:rsidR="78B79119" w:rsidP="354EE6C5" w:rsidRDefault="78B79119" w14:paraId="78FA5094" w14:textId="299FE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You... Or your boss, or the next agent...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You’ll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storm in here and sweep away everything me and Dr. Danger fought for. </w:t>
      </w:r>
    </w:p>
    <w:p w:rsidR="78B79119" w:rsidP="354EE6C5" w:rsidRDefault="78B79119" w14:paraId="2B52602E" w14:textId="2B1E18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S-someone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better’ll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catch me and destroy this place. And STOP...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STOP’ll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turn me into a nameless drone, like I was supposed to be.</w:t>
      </w:r>
    </w:p>
    <w:p w:rsidR="78B79119" w:rsidP="6F9D8D74" w:rsidRDefault="78B79119" w14:paraId="24A0A5A1" w14:textId="42266E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(...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He’s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shaking.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He’s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trying to put on a brave face, but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he’s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shaking.)</w:t>
      </w:r>
    </w:p>
    <w:p w:rsidR="78B79119" w:rsidP="6F9D8D74" w:rsidRDefault="78B79119" w14:paraId="47FE23DC" w14:textId="3AEF2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begins to break down]</w:t>
      </w:r>
    </w:p>
    <w:p w:rsidR="78B79119" w:rsidP="354EE6C5" w:rsidRDefault="78B79119" w14:paraId="121043F7" w14:textId="1A754F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 B-but I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don’t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want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that,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y’know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?</w:t>
      </w:r>
    </w:p>
    <w:p w:rsidR="78B79119" w:rsidP="354EE6C5" w:rsidRDefault="78B79119" w14:paraId="14EC7268" w14:textId="69C58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I... I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don’t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want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to forget my home. My books, my bugs, my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bed..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.</w:t>
      </w:r>
    </w:p>
    <w:p w:rsidR="78B79119" w:rsidP="354EE6C5" w:rsidRDefault="78B79119" w14:paraId="6A19BFC0" w14:textId="6B1F68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And I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don’t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want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to forget myself. I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don’t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want to forget about collecting stickers, or eating pudding, or sewing my first pair of mittens.</w:t>
      </w:r>
    </w:p>
    <w:p w:rsidR="78B79119" w:rsidP="6F9D8D74" w:rsidRDefault="78B79119" w14:paraId="10961247" w14:textId="3BAFCB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yelling now]</w:t>
      </w:r>
    </w:p>
    <w:p w:rsidR="78B79119" w:rsidP="354EE6C5" w:rsidRDefault="78B79119" w14:paraId="04C59728" w14:textId="14E58F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And I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don’t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want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to forget Dr. Danger! She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saved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me! She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raised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me! She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stood up for me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when no one else did!</w:t>
      </w:r>
    </w:p>
    <w:p w:rsidR="78B79119" w:rsidP="354EE6C5" w:rsidRDefault="78B79119" w14:paraId="4C1DE31C" w14:textId="210F7D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And what did 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STOP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do? They MADE her a villain! They took EVERYTHING away from her! They KILLED her!</w:t>
      </w:r>
    </w:p>
    <w:p w:rsidR="78B79119" w:rsidP="354EE6C5" w:rsidRDefault="78B79119" w14:paraId="0E79C757" w14:textId="76EBB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[pause as </w:t>
      </w:r>
      <w:r w:rsidRPr="354EE6C5" w:rsidR="354EE6C5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regains his composure a little]</w:t>
      </w:r>
    </w:p>
    <w:p w:rsidR="78B79119" w:rsidP="6F9D8D74" w:rsidRDefault="78B79119" w14:paraId="13E3F7E3" w14:textId="062C1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Cautionne: S-so, what’re you gonna do now, lab rat?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You’ve still got your “service weapon”, don’t you?</w:t>
      </w:r>
    </w:p>
    <w:p w:rsidR="78B79119" w:rsidP="6F9D8D74" w:rsidRDefault="78B79119" w14:paraId="00B2BF8B" w14:textId="5277EC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C’mon. H-hit me with your best shot.</w:t>
      </w:r>
    </w:p>
    <w:p w:rsidR="78B79119" w:rsidP="6F9D8D74" w:rsidRDefault="78B79119" w14:paraId="626A9C65" w14:textId="65C168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...Hit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me!</w:t>
      </w:r>
    </w:p>
    <w:p w:rsidR="78B79119" w:rsidP="6F9D8D74" w:rsidRDefault="78B79119" w14:paraId="0B6FFFBA" w14:textId="1C776A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'Cause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you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I’ll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...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I’ll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</w:t>
      </w:r>
    </w:p>
    <w:p w:rsidR="78B79119" w:rsidP="6F9D8D74" w:rsidRDefault="78B79119" w14:paraId="57E7E96A" w14:textId="5CA5C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 with the sound of the player’s gun dropping to the floor]</w:t>
      </w:r>
    </w:p>
    <w:p w:rsidR="78B79119" w:rsidP="6F9D8D74" w:rsidRDefault="78B79119" w14:paraId="09ACE740" w14:textId="678997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(...You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can’t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deal with this anymore.)</w:t>
      </w:r>
    </w:p>
    <w:p w:rsidR="78B79119" w:rsidP="6F9D8D74" w:rsidRDefault="78B79119" w14:paraId="4BD216DC" w14:textId="1ADFE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(You... you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want to fight him.)</w:t>
      </w:r>
    </w:p>
    <w:p w:rsidR="6F9D8D74" w:rsidP="6F9D8D74" w:rsidRDefault="6F9D8D74" w14:paraId="7ABD04EB" w14:textId="04DDE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[pause as 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Cautionne’s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expression changes]</w:t>
      </w:r>
    </w:p>
    <w:p w:rsidR="78B79119" w:rsidP="6F9D8D74" w:rsidRDefault="78B79119" w14:paraId="31196CE2" w14:textId="043111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You...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you're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9D8D74" w:rsidR="6F9D8D74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going to use your gun?</w:t>
      </w:r>
    </w:p>
    <w:p w:rsidR="78B79119" w:rsidP="6F9D8D74" w:rsidRDefault="78B79119" w14:paraId="43216623" w14:textId="535D25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...Heh. Haha. Hahahaha.</w:t>
      </w:r>
    </w:p>
    <w:p w:rsidR="6F9D8D74" w:rsidP="6F9D8D74" w:rsidRDefault="6F9D8D74" w14:paraId="4613CEB7" w14:textId="77505B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[gun clicks]</w:t>
      </w:r>
    </w:p>
    <w:p w:rsidR="78B79119" w:rsidP="354EE6C5" w:rsidRDefault="78B79119" w14:paraId="5A5536CF" w14:textId="7B707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T-then, on behalf of STOP... die.</w:t>
      </w:r>
    </w:p>
    <w:p w:rsidR="78B79119" w:rsidP="6F9D8D74" w:rsidRDefault="78B79119" w14:paraId="5DA54DB5" w14:textId="5E349A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[pause. Sound of the gun firing. 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Screen goes black]</w:t>
      </w:r>
    </w:p>
    <w:p w:rsidR="78B79119" w:rsidP="6F9D8D74" w:rsidRDefault="78B79119" w14:paraId="65905068" w14:textId="116C8F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(The bullet...)</w:t>
      </w:r>
    </w:p>
    <w:p w:rsidR="78B79119" w:rsidP="6F9D8D74" w:rsidRDefault="78B79119" w14:paraId="74BE0FE5" w14:textId="77917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(...it only grazed your cheek.)</w:t>
      </w:r>
    </w:p>
    <w:p w:rsidR="78B79119" w:rsidP="6F9D8D74" w:rsidRDefault="78B79119" w14:paraId="282EA385" w14:textId="0AB5D6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 - a thud is heard as cautionne falls to the ground, stunned. The revolver clatters as he drops it.]</w:t>
      </w:r>
    </w:p>
    <w:p w:rsidR="78B79119" w:rsidP="6F9D8D74" w:rsidRDefault="78B79119" w14:paraId="32EE3105" w14:textId="07D631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(Huh?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... fell?)</w:t>
      </w:r>
    </w:p>
    <w:p w:rsidR="78B79119" w:rsidP="6F9D8D74" w:rsidRDefault="78B79119" w14:paraId="251E51AC" w14:textId="19EEB8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What’s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going...)</w:t>
      </w:r>
    </w:p>
    <w:p w:rsidR="78B79119" w:rsidP="6F9D8D74" w:rsidRDefault="78B79119" w14:paraId="4194461F" w14:textId="3B150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 as cautionne spare end cg fades in]</w:t>
      </w:r>
    </w:p>
    <w:p w:rsidR="78B79119" w:rsidP="354EE6C5" w:rsidRDefault="78B79119" w14:paraId="25792D82" w14:textId="17451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I... I missed.</w:t>
      </w:r>
    </w:p>
    <w:p w:rsidR="78B79119" w:rsidP="354EE6C5" w:rsidRDefault="78B79119" w14:paraId="005B45F5" w14:textId="0812FF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I had the muzzle aimed at your head. The bullets loaded. </w:t>
      </w:r>
    </w:p>
    <w:p w:rsidR="78B79119" w:rsidP="354EE6C5" w:rsidRDefault="78B79119" w14:paraId="23B5FBCC" w14:textId="5706F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And I missed. First try.</w:t>
      </w:r>
    </w:p>
    <w:p w:rsidR="78B79119" w:rsidP="6F9D8D74" w:rsidRDefault="78B79119" w14:paraId="51DA598F" w14:textId="74B52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Cautionne’s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gaze is vacant.)</w:t>
      </w:r>
    </w:p>
    <w:p w:rsidR="78B79119" w:rsidP="6F9D8D74" w:rsidRDefault="78B79119" w14:paraId="1407E35B" w14:textId="49FC2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same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gaze as that boy in the scrapbook.)</w:t>
      </w:r>
    </w:p>
    <w:p w:rsidR="78B79119" w:rsidP="6F9D8D74" w:rsidRDefault="78B79119" w14:paraId="29B214DF" w14:textId="320F68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(That alone makes the pit in your stomach sink even deeper.)</w:t>
      </w:r>
    </w:p>
    <w:p w:rsidR="78B79119" w:rsidP="6F9D8D74" w:rsidRDefault="78B79119" w14:paraId="7274E405" w14:textId="45495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(So to fill it... you say something really,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really stupid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.)</w:t>
      </w:r>
    </w:p>
    <w:p w:rsidR="78B79119" w:rsidP="6F9D8D74" w:rsidRDefault="78B79119" w14:paraId="4D739A00" w14:textId="668F4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You know... you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could’ve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fired again.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I’m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at contact shot distance.</w:t>
      </w:r>
    </w:p>
    <w:p w:rsidR="78B79119" w:rsidP="354EE6C5" w:rsidRDefault="78B79119" w14:paraId="16AB4D14" w14:textId="5EBC9C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…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Pft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.</w:t>
      </w:r>
    </w:p>
    <w:p w:rsidR="78B79119" w:rsidP="354EE6C5" w:rsidRDefault="78B79119" w14:paraId="24F83A9B" w14:textId="2573A4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No, I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couldn’t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 have. Trying to kill you... was a lot more tiring than I thought it would be.</w:t>
      </w:r>
    </w:p>
    <w:p w:rsidR="78B79119" w:rsidP="6F9D8D74" w:rsidRDefault="78B79119" w14:paraId="4695A749" w14:textId="2ED2F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Tiring?</w:t>
      </w:r>
    </w:p>
    <w:p w:rsidR="78B79119" w:rsidP="354EE6C5" w:rsidRDefault="78B79119" w14:paraId="4E5A5A84" w14:textId="583C3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…</w:t>
      </w:r>
    </w:p>
    <w:p w:rsidR="78B79119" w:rsidP="6F9D8D74" w:rsidRDefault="78B79119" w14:paraId="1C65DB75" w14:textId="4AACE0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(...Ah.)</w:t>
      </w:r>
    </w:p>
    <w:p w:rsidR="78B79119" w:rsidP="354EE6C5" w:rsidRDefault="78B79119" w14:paraId="33A2B10F" w14:textId="496D71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Go. This is what you wanted, right?</w:t>
      </w:r>
    </w:p>
    <w:p w:rsidR="78B79119" w:rsidP="354EE6C5" w:rsidRDefault="78B79119" w14:paraId="4AA9DDA8" w14:textId="3D68BE2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The exit’s right there. </w:t>
      </w:r>
    </w:p>
    <w:p w:rsidR="78B79119" w:rsidP="354EE6C5" w:rsidRDefault="78B79119" w14:paraId="65E33AD0" w14:textId="351A771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Go back to your home. Your TV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.  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Y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  <w:rPrChange w:author="b m" w:date="2023-03-15T01:32:32.397Z" w:id="436189634">
            <w:rPr>
              <w:rFonts w:ascii="Comic Sans MS" w:hAnsi="Comic Sans MS" w:eastAsia="Comic Sans MS" w:cs="Comic Sans M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>our</w:t>
      </w:r>
      <w:r w:rsidRPr="354EE6C5" w:rsidR="354EE6C5">
        <w:rPr>
          <w:rFonts w:ascii="Candara" w:hAnsi="Candara" w:eastAsia="Candara" w:cs="Candara"/>
          <w:b w:val="0"/>
          <w:bCs w:val="0"/>
          <w:i w:val="1"/>
          <w:iCs w:val="1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  <w:rPrChange w:author="b m" w:date="2023-03-15T01:32:32.397Z" w:id="2134132578">
            <w:rPr>
              <w:rFonts w:ascii="Comic Sans MS" w:hAnsi="Comic Sans MS" w:eastAsia="Comic Sans MS" w:cs="Comic Sans M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rPrChange>
        </w:rPr>
        <w:t xml:space="preserve"> money.</w:t>
      </w:r>
    </w:p>
    <w:p w:rsidR="78B79119" w:rsidP="354EE6C5" w:rsidRDefault="78B79119" w14:paraId="36105FEF" w14:textId="2A5B37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I was fooling myself, thinking I could do what Dr. Danger did for me.</w:t>
      </w:r>
    </w:p>
    <w:p w:rsidR="78B79119" w:rsidP="354EE6C5" w:rsidRDefault="78B79119" w14:paraId="465436EC" w14:textId="2A339A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 xml:space="preserve">: So, go. </w:t>
      </w:r>
    </w:p>
    <w:p w:rsidR="78B79119" w:rsidP="354EE6C5" w:rsidRDefault="78B79119" w14:paraId="4F22F7F9" w14:textId="6A617A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</w:pP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Cautionne</w:t>
      </w:r>
      <w:r w:rsidRPr="354EE6C5" w:rsidR="354EE6C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385623" w:themeColor="accent6" w:themeTint="FF" w:themeShade="80"/>
          <w:sz w:val="22"/>
          <w:szCs w:val="22"/>
          <w:lang w:val="en-US"/>
        </w:rPr>
        <w:t>: I hope the guilt eats at you for the rest of your fucking life.</w:t>
      </w:r>
    </w:p>
    <w:p w:rsidR="78B79119" w:rsidP="6F9D8D74" w:rsidRDefault="78B79119" w14:paraId="2F38FD62" w14:textId="7B05E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[pause when the exit 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bg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shows again. Camera shows the player getting up, and leaving for the 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exit</w:t>
      </w: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8B79119" w:rsidP="6F9D8D74" w:rsidRDefault="78B79119" w14:paraId="0DA122AC" w14:textId="0B9E7C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(Slowly, you make your way towards the exit.)</w:t>
      </w:r>
    </w:p>
    <w:p w:rsidR="78B79119" w:rsidP="6F9D8D74" w:rsidRDefault="78B79119" w14:paraId="49508E2C" w14:textId="7F49EB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[pause]</w:t>
      </w:r>
    </w:p>
    <w:p w:rsidR="78B79119" w:rsidP="6F9D8D74" w:rsidRDefault="78B79119" w14:paraId="7A957B15" w14:textId="6DCE50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(When you finally make it outside, you turn back.)</w:t>
      </w:r>
    </w:p>
    <w:p w:rsidR="78B79119" w:rsidP="6F9D8D74" w:rsidRDefault="78B79119" w14:paraId="2240B825" w14:textId="5B48D7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(The boy’s still sitting there.)</w:t>
      </w:r>
    </w:p>
    <w:p w:rsidR="78B79119" w:rsidP="6F9D8D74" w:rsidRDefault="78B79119" w14:paraId="7287D60F" w14:textId="7C0AAD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(Legs splayed haphazardly. Arms, floppy. Still staring at you.)</w:t>
      </w:r>
    </w:p>
    <w:p w:rsidR="6F9D8D74" w:rsidP="6F9D8D74" w:rsidRDefault="6F9D8D74" w14:paraId="51955735" w14:textId="28AFD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[pause]</w:t>
      </w:r>
    </w:p>
    <w:p w:rsidR="78B79119" w:rsidP="6F9D8D74" w:rsidRDefault="78B79119" w14:paraId="4B1B9FC9" w14:textId="6B3681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(You stare back at him. Give him a curt nod.)</w:t>
      </w:r>
    </w:p>
    <w:p w:rsidR="4E7676EA" w:rsidP="6F9D8D74" w:rsidRDefault="4E7676EA" w14:paraId="156C4DE4" w14:textId="6FBD7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Player: (He 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doesn’t</w:t>
      </w: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react.)</w:t>
      </w:r>
    </w:p>
    <w:p w:rsidR="6F9D8D74" w:rsidP="6F9D8D74" w:rsidRDefault="6F9D8D74" w14:paraId="1C807451" w14:textId="4E3FD1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[pause]</w:t>
      </w:r>
    </w:p>
    <w:p w:rsidR="4E7676EA" w:rsidP="6F9D8D74" w:rsidRDefault="4E7676EA" w14:paraId="1A473337" w14:textId="42695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Player: (So, without another word, you-)</w:t>
      </w:r>
    </w:p>
    <w:p w:rsidR="4E7676EA" w:rsidP="354EE6C5" w:rsidRDefault="4E7676EA" w14:paraId="0011F75E" w14:textId="377FEB0F">
      <w:pPr>
        <w:pStyle w:val="Normal"/>
        <w:bidi w:val="0"/>
        <w:spacing w:before="0" w:beforeAutospacing="off" w:after="160" w:afterAutospacing="off" w:line="259" w:lineRule="auto"/>
        <w:ind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>: ...Hey lab rat.</w:t>
      </w:r>
    </w:p>
    <w:p w:rsidR="4E7676EA" w:rsidP="6F9D8D74" w:rsidRDefault="4E7676EA" w14:paraId="1C5A918C" w14:textId="03BF91C2">
      <w:pPr>
        <w:pStyle w:val="Normal"/>
        <w:spacing w:before="0" w:beforeAutospacing="off" w:after="160" w:afterAutospacing="off" w:line="259" w:lineRule="auto"/>
        <w:ind/>
        <w:rPr>
          <w:rFonts w:ascii="Segoe UI Emoji" w:hAnsi="Segoe UI Emoji" w:eastAsia="Segoe UI Emoji" w:cs="Segoe UI Emoji"/>
        </w:rPr>
      </w:pPr>
      <w:r w:rsidR="6F9D8D74">
        <w:rPr/>
        <w:t>Player: (You turn back, and see him forcing an attempt at a villainous grin.)</w:t>
      </w:r>
    </w:p>
    <w:p w:rsidR="4E7676EA" w:rsidP="6F9D8D74" w:rsidRDefault="4E7676EA" w14:paraId="4A4C9423" w14:textId="6F4FD239">
      <w:pPr>
        <w:pStyle w:val="Normal"/>
        <w:bidi w:val="0"/>
        <w:spacing w:before="0" w:beforeAutospacing="off" w:after="160" w:afterAutospacing="off" w:line="259" w:lineRule="auto"/>
        <w:ind/>
        <w:rPr>
          <w:b w:val="1"/>
          <w:bCs w:val="1"/>
        </w:rPr>
      </w:pPr>
      <w:r w:rsidRPr="6F9D8D74" w:rsidR="6F9D8D74">
        <w:rPr>
          <w:b w:val="1"/>
          <w:bCs w:val="1"/>
        </w:rPr>
        <w:t>[</w:t>
      </w:r>
      <w:r w:rsidRPr="6F9D8D74" w:rsidR="6F9D8D74">
        <w:rPr>
          <w:b w:val="1"/>
          <w:bCs w:val="1"/>
        </w:rPr>
        <w:t>pause, and</w:t>
      </w:r>
      <w:r w:rsidRPr="6F9D8D74" w:rsidR="6F9D8D74">
        <w:rPr>
          <w:b w:val="1"/>
          <w:bCs w:val="1"/>
        </w:rPr>
        <w:t xml:space="preserve"> show a variant of </w:t>
      </w:r>
      <w:r w:rsidRPr="6F9D8D74" w:rsidR="6F9D8D74">
        <w:rPr>
          <w:b w:val="1"/>
          <w:bCs w:val="1"/>
        </w:rPr>
        <w:t>Cautionne’s</w:t>
      </w:r>
      <w:r w:rsidRPr="6F9D8D74" w:rsidR="6F9D8D74">
        <w:rPr>
          <w:b w:val="1"/>
          <w:bCs w:val="1"/>
        </w:rPr>
        <w:t xml:space="preserve"> spare end CG.]</w:t>
      </w:r>
    </w:p>
    <w:p w:rsidR="4E7676EA" w:rsidP="354EE6C5" w:rsidRDefault="4E7676EA" w14:paraId="74C47AB9" w14:textId="6D4ECFA1">
      <w:pPr>
        <w:pStyle w:val="Normal"/>
        <w:bidi w:val="0"/>
        <w:spacing w:before="0" w:beforeAutospacing="off" w:after="160" w:afterAutospacing="off" w:line="259" w:lineRule="auto"/>
        <w:ind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>: If you really feel that bad about it...</w:t>
      </w:r>
    </w:p>
    <w:p w:rsidR="4E7676EA" w:rsidP="354EE6C5" w:rsidRDefault="4E7676EA" w14:paraId="4FE5098B" w14:textId="49BA348A">
      <w:pPr>
        <w:pStyle w:val="Normal"/>
        <w:spacing w:before="0" w:beforeAutospacing="off" w:after="160" w:afterAutospacing="off" w:line="259" w:lineRule="auto"/>
        <w:ind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 xml:space="preserve">: I did sneak copies of everything </w:t>
      </w:r>
      <w:r w:rsidRPr="354EE6C5" w:rsidR="354EE6C5">
        <w:rPr>
          <w:color w:val="385623" w:themeColor="accent6" w:themeTint="FF" w:themeShade="80"/>
        </w:rPr>
        <w:t>you’ve</w:t>
      </w:r>
      <w:r w:rsidRPr="354EE6C5" w:rsidR="354EE6C5">
        <w:rPr>
          <w:color w:val="385623" w:themeColor="accent6" w:themeTint="FF" w:themeShade="80"/>
        </w:rPr>
        <w:t xml:space="preserve"> seen here onto your device. I found your address while you were looking around.</w:t>
      </w:r>
    </w:p>
    <w:p w:rsidR="4E7676EA" w:rsidP="354EE6C5" w:rsidRDefault="4E7676EA" w14:paraId="2C1E6D1E" w14:textId="253EA622">
      <w:pPr>
        <w:pStyle w:val="Normal"/>
        <w:spacing w:before="0" w:beforeAutospacing="off" w:after="160" w:afterAutospacing="off" w:line="259" w:lineRule="auto"/>
        <w:ind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 xml:space="preserve">: </w:t>
      </w:r>
      <w:r w:rsidRPr="354EE6C5" w:rsidR="354EE6C5">
        <w:rPr>
          <w:color w:val="385623" w:themeColor="accent6" w:themeTint="FF" w:themeShade="80"/>
        </w:rPr>
        <w:t>Pretty devious</w:t>
      </w:r>
      <w:r w:rsidRPr="354EE6C5" w:rsidR="354EE6C5">
        <w:rPr>
          <w:color w:val="385623" w:themeColor="accent6" w:themeTint="FF" w:themeShade="80"/>
        </w:rPr>
        <w:t xml:space="preserve"> idea, right? Downright heinous.</w:t>
      </w:r>
    </w:p>
    <w:p w:rsidR="4E7676EA" w:rsidP="6F9D8D74" w:rsidRDefault="4E7676EA" w14:paraId="63268117" w14:textId="718C729B">
      <w:pPr>
        <w:pStyle w:val="Normal"/>
        <w:spacing w:before="0" w:beforeAutospacing="off" w:after="160" w:afterAutospacing="off" w:line="259" w:lineRule="auto"/>
        <w:ind/>
      </w:pPr>
      <w:r w:rsidR="6F9D8D74">
        <w:rPr/>
        <w:t>Player: (He takes a deep breath. Then exhales.)</w:t>
      </w:r>
    </w:p>
    <w:p w:rsidR="4E7676EA" w:rsidP="354EE6C5" w:rsidRDefault="4E7676EA" w14:paraId="423B4261" w14:textId="22A982B1">
      <w:pPr>
        <w:pStyle w:val="Normal"/>
        <w:spacing w:before="0" w:beforeAutospacing="off" w:after="160" w:afterAutospacing="off" w:line="259" w:lineRule="auto"/>
        <w:ind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 xml:space="preserve">: </w:t>
      </w:r>
      <w:r w:rsidRPr="354EE6C5" w:rsidR="354EE6C5">
        <w:rPr>
          <w:color w:val="385623" w:themeColor="accent6" w:themeTint="FF" w:themeShade="80"/>
        </w:rPr>
        <w:t>Alright</w:t>
      </w:r>
      <w:r w:rsidRPr="354EE6C5" w:rsidR="354EE6C5">
        <w:rPr>
          <w:color w:val="385623" w:themeColor="accent6" w:themeTint="FF" w:themeShade="80"/>
        </w:rPr>
        <w:t xml:space="preserve">. </w:t>
      </w:r>
      <w:r w:rsidRPr="354EE6C5" w:rsidR="354EE6C5">
        <w:rPr>
          <w:color w:val="385623" w:themeColor="accent6" w:themeTint="FF" w:themeShade="80"/>
        </w:rPr>
        <w:t>Here’s</w:t>
      </w:r>
      <w:r w:rsidRPr="354EE6C5" w:rsidR="354EE6C5">
        <w:rPr>
          <w:color w:val="385623" w:themeColor="accent6" w:themeTint="FF" w:themeShade="80"/>
        </w:rPr>
        <w:t xml:space="preserve"> another world-class criminal scheme for you:</w:t>
      </w:r>
    </w:p>
    <w:p w:rsidR="4E7676EA" w:rsidP="354EE6C5" w:rsidRDefault="4E7676EA" w14:paraId="1B2956CD" w14:textId="45632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>: “</w:t>
      </w:r>
      <w:r w:rsidRPr="354EE6C5" w:rsidR="354EE6C5">
        <w:rPr>
          <w:color w:val="385623" w:themeColor="accent6" w:themeTint="FF" w:themeShade="80"/>
        </w:rPr>
        <w:t>STOP agent stakes reputation, credentials, leaks internal docs to all four corners of the net.”</w:t>
      </w:r>
    </w:p>
    <w:p w:rsidR="4E7676EA" w:rsidP="354EE6C5" w:rsidRDefault="4E7676EA" w14:paraId="76D629CE" w14:textId="642F9B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Cuationne</w:t>
      </w:r>
      <w:r w:rsidRPr="354EE6C5" w:rsidR="354EE6C5">
        <w:rPr>
          <w:color w:val="385623" w:themeColor="accent6" w:themeTint="FF" w:themeShade="80"/>
        </w:rPr>
        <w:t>: Not a bad headline. Could make for a half-decent start to a villainous career.</w:t>
      </w:r>
    </w:p>
    <w:p w:rsidR="4E7676EA" w:rsidP="6F9D8D74" w:rsidRDefault="4E7676EA" w14:paraId="7D446FB4" w14:textId="7063DD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F9D8D74" w:rsidR="6F9D8D74">
        <w:rPr>
          <w:b w:val="1"/>
          <w:bCs w:val="1"/>
        </w:rPr>
        <w:t>[pause]</w:t>
      </w:r>
    </w:p>
    <w:p w:rsidR="4E7676EA" w:rsidP="354EE6C5" w:rsidRDefault="4E7676EA" w14:paraId="5267FE4D" w14:textId="544A7F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 xml:space="preserve">: Your choice, obviously. But I know what </w:t>
      </w:r>
      <w:r w:rsidRPr="354EE6C5" w:rsidR="354EE6C5">
        <w:rPr>
          <w:color w:val="385623" w:themeColor="accent6" w:themeTint="FF" w:themeShade="80"/>
        </w:rPr>
        <w:t>I’m</w:t>
      </w:r>
      <w:r w:rsidRPr="354EE6C5" w:rsidR="354EE6C5">
        <w:rPr>
          <w:color w:val="385623" w:themeColor="accent6" w:themeTint="FF" w:themeShade="80"/>
        </w:rPr>
        <w:t xml:space="preserve"> talking about.</w:t>
      </w:r>
    </w:p>
    <w:p w:rsidR="4E7676EA" w:rsidP="354EE6C5" w:rsidRDefault="4E7676EA" w14:paraId="68DEF70D" w14:textId="4D7F9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385623" w:themeColor="accent6" w:themeTint="FF" w:themeShade="80"/>
        </w:rPr>
      </w:pPr>
      <w:r w:rsidRPr="354EE6C5" w:rsidR="354EE6C5">
        <w:rPr>
          <w:color w:val="385623" w:themeColor="accent6" w:themeTint="FF" w:themeShade="80"/>
        </w:rPr>
        <w:t>Cautionne</w:t>
      </w:r>
      <w:r w:rsidRPr="354EE6C5" w:rsidR="354EE6C5">
        <w:rPr>
          <w:color w:val="385623" w:themeColor="accent6" w:themeTint="FF" w:themeShade="80"/>
        </w:rPr>
        <w:t xml:space="preserve">: </w:t>
      </w:r>
      <w:r w:rsidRPr="354EE6C5" w:rsidR="354EE6C5">
        <w:rPr>
          <w:color w:val="385623" w:themeColor="accent6" w:themeTint="FF" w:themeShade="80"/>
        </w:rPr>
        <w:t>After all,</w:t>
      </w:r>
      <w:r w:rsidRPr="354EE6C5" w:rsidR="354EE6C5">
        <w:rPr>
          <w:color w:val="385623" w:themeColor="accent6" w:themeTint="FF" w:themeShade="80"/>
        </w:rPr>
        <w:t xml:space="preserve"> </w:t>
      </w:r>
      <w:r w:rsidRPr="354EE6C5" w:rsidR="354EE6C5">
        <w:rPr>
          <w:color w:val="385623" w:themeColor="accent6" w:themeTint="FF" w:themeShade="80"/>
        </w:rPr>
        <w:t xml:space="preserve">I </w:t>
      </w:r>
      <w:r w:rsidRPr="354EE6C5" w:rsidR="354EE6C5">
        <w:rPr>
          <w:i w:val="1"/>
          <w:iCs w:val="1"/>
          <w:color w:val="385623" w:themeColor="accent6" w:themeTint="FF" w:themeShade="80"/>
        </w:rPr>
        <w:t>am</w:t>
      </w:r>
      <w:r w:rsidRPr="354EE6C5" w:rsidR="354EE6C5">
        <w:rPr>
          <w:i w:val="1"/>
          <w:iCs w:val="1"/>
          <w:color w:val="385623" w:themeColor="accent6" w:themeTint="FF" w:themeShade="80"/>
        </w:rPr>
        <w:t xml:space="preserve"> </w:t>
      </w:r>
      <w:r w:rsidRPr="354EE6C5" w:rsidR="354EE6C5">
        <w:rPr>
          <w:color w:val="385623" w:themeColor="accent6" w:themeTint="FF" w:themeShade="80"/>
        </w:rPr>
        <w:t>a supervillain.</w:t>
      </w:r>
    </w:p>
    <w:p w:rsidR="4E7676EA" w:rsidP="6F9D8D74" w:rsidRDefault="4E7676EA" w14:paraId="3C72E802" w14:textId="219EDC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F9D8D74" w:rsidR="6F9D8D74">
        <w:rPr>
          <w:b w:val="1"/>
          <w:bCs w:val="1"/>
        </w:rPr>
        <w:t xml:space="preserve">[pause as </w:t>
      </w:r>
      <w:r w:rsidRPr="6F9D8D74" w:rsidR="6F9D8D74">
        <w:rPr>
          <w:b w:val="1"/>
          <w:bCs w:val="1"/>
        </w:rPr>
        <w:t>Cautionne’s</w:t>
      </w:r>
      <w:r w:rsidRPr="6F9D8D74" w:rsidR="6F9D8D74">
        <w:rPr>
          <w:b w:val="1"/>
          <w:bCs w:val="1"/>
        </w:rPr>
        <w:t xml:space="preserve"> footsteps are heard slowly walking off]</w:t>
      </w:r>
    </w:p>
    <w:p w:rsidR="4E7676EA" w:rsidP="6F9D8D74" w:rsidRDefault="4E7676EA" w14:paraId="1FD66957" w14:textId="1ACAE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F9D8D74" w:rsidR="6F9D8D74">
        <w:rPr>
          <w:b w:val="1"/>
          <w:bCs w:val="1"/>
        </w:rPr>
        <w:t>(CG of Cautionne’s stoplight hairclip shown on the floor.)</w:t>
      </w:r>
    </w:p>
    <w:p w:rsidR="4E7676EA" w:rsidP="6F9D8D74" w:rsidRDefault="4E7676EA" w14:paraId="40E797F8" w14:textId="2B4F52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F9D8D74" w:rsidR="6F9D8D74">
        <w:rPr>
          <w:b w:val="1"/>
          <w:bCs w:val="1"/>
        </w:rPr>
        <w:t>(The player is shown picking it up with their hand.]</w:t>
      </w:r>
    </w:p>
    <w:p w:rsidR="4E7676EA" w:rsidP="6F9D8D74" w:rsidRDefault="4E7676EA" w14:paraId="78881891" w14:textId="59918C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F9D8D74" w:rsidR="6F9D8D74">
        <w:rPr>
          <w:b w:val="1"/>
          <w:bCs w:val="1"/>
        </w:rPr>
        <w:t>[Then, the screen goes black]</w:t>
      </w:r>
    </w:p>
    <w:p w:rsidR="6F9D8D74" w:rsidP="6F9D8D74" w:rsidRDefault="6F9D8D74" w14:paraId="75CC3322" w14:textId="4F61A1F0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[SPARE END]</w:t>
      </w:r>
    </w:p>
    <w:p w:rsidR="6F9D8D74" w:rsidP="6F9D8D74" w:rsidRDefault="6F9D8D74" w14:paraId="2C74AEF1" w14:textId="4295B1D7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9D8D74" w:rsidR="6F9D8D74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[credits roll]</w:t>
      </w:r>
    </w:p>
    <w:p w:rsidR="6F9D8D74" w:rsidP="6F9D8D74" w:rsidRDefault="6F9D8D74" w14:paraId="23C17BB3" w14:textId="7DFCA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="007443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96"/>
    <w:rsid w:val="00744396"/>
    <w:rsid w:val="0ED33563"/>
    <w:rsid w:val="14101FF4"/>
    <w:rsid w:val="1411FBE8"/>
    <w:rsid w:val="354EE6C5"/>
    <w:rsid w:val="4E7676EA"/>
    <w:rsid w:val="6F9D8D74"/>
    <w:rsid w:val="78B79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CA1D"/>
  <w15:chartTrackingRefBased/>
  <w15:docId w15:val="{74C80E0C-3EE2-4274-AD6C-DD6023AE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3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Alicia Luo</dc:creator>
  <keywords/>
  <dc:description/>
  <lastModifiedBy>mado madocallie</lastModifiedBy>
  <revision>8</revision>
  <dcterms:created xsi:type="dcterms:W3CDTF">2023-03-10T21:31:00.0000000Z</dcterms:created>
  <dcterms:modified xsi:type="dcterms:W3CDTF">2023-03-16T12:22:27.7321587Z</dcterms:modified>
</coreProperties>
</file>