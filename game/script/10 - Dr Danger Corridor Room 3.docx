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4EA01C" w14:paraId="672A6659" wp14:textId="098C4DC6">
      <w:pPr>
        <w:rPr>
          <w:rFonts w:ascii="Candara" w:hAnsi="Candara" w:eastAsia="Candara" w:cs="Candara"/>
          <w:b w:val="1"/>
          <w:bCs w:val="1"/>
          <w:sz w:val="28"/>
          <w:szCs w:val="28"/>
        </w:rPr>
        <w:widowControl w:val="0"/>
        <w:spacing w:line="240" w:lineRule="auto"/>
      </w:pPr>
      <w:r w:rsidRPr="5B4EA01C" w:rsidR="5B4EA01C">
        <w:rPr>
          <w:rFonts w:ascii="Candara" w:hAnsi="Candara" w:eastAsia="Candara" w:cs="Candara"/>
          <w:b w:val="1"/>
          <w:bCs w:val="1"/>
          <w:sz w:val="28"/>
          <w:szCs w:val="28"/>
        </w:rPr>
        <w:t>[pause as the TV shuts off, and room 2 is shown again]</w:t>
      </w:r>
    </w:p>
    <w:p w:rsidR="5B4EA01C" w:rsidP="5B4EA01C" w:rsidRDefault="5B4EA01C" w14:paraId="39621A22" w14:textId="3EA6A642">
      <w:pPr>
        <w:pStyle w:val="Normal"/>
        <w:rPr>
          <w:rFonts w:ascii="Candara" w:hAnsi="Candara" w:eastAsia="Candara" w:cs="Candara"/>
          <w:sz w:val="28"/>
          <w:szCs w:val="28"/>
        </w:rPr>
      </w:pPr>
    </w:p>
    <w:p xmlns:wp14="http://schemas.microsoft.com/office/word/2010/wordml" w:rsidP="5B4EA01C" w14:paraId="5A2A9EE4" wp14:textId="77777777">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(…Again with the temper tantrum, huh.)</w:t>
      </w:r>
    </w:p>
    <w:p xmlns:wp14="http://schemas.microsoft.com/office/word/2010/wordml" w:rsidP="5B4EA01C" w14:paraId="0A37501D" wp14:textId="77777777">
      <w:pPr>
        <w:rPr>
          <w:rFonts w:ascii="Candara" w:hAnsi="Candara" w:eastAsia="Candara" w:cs="Candara"/>
          <w:sz w:val="28"/>
          <w:szCs w:val="28"/>
        </w:rPr>
        <w:widowControl w:val="0"/>
        <w:spacing w:line="240" w:lineRule="auto"/>
      </w:pPr>
    </w:p>
    <w:p xmlns:wp14="http://schemas.microsoft.com/office/word/2010/wordml" w:rsidP="5B4EA01C" w14:paraId="187583D4" wp14:textId="77777777">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 xml:space="preserve">Player: (Seriously, </w:t>
      </w:r>
      <w:r w:rsidRPr="5B4EA01C" w:rsidR="5B4EA01C">
        <w:rPr>
          <w:rFonts w:ascii="Candara" w:hAnsi="Candara" w:eastAsia="Candara" w:cs="Candara"/>
          <w:sz w:val="28"/>
          <w:szCs w:val="28"/>
        </w:rPr>
        <w:t>why’s</w:t>
      </w:r>
      <w:r w:rsidRPr="5B4EA01C" w:rsidR="5B4EA01C">
        <w:rPr>
          <w:rFonts w:ascii="Candara" w:hAnsi="Candara" w:eastAsia="Candara" w:cs="Candara"/>
          <w:sz w:val="28"/>
          <w:szCs w:val="28"/>
        </w:rPr>
        <w:t xml:space="preserve"> he so pissed off at you?)</w:t>
      </w:r>
    </w:p>
    <w:p xmlns:wp14="http://schemas.microsoft.com/office/word/2010/wordml" w:rsidP="5B4EA01C" w14:paraId="5DAB6C7B" wp14:textId="77777777">
      <w:pPr>
        <w:rPr>
          <w:rFonts w:ascii="Candara" w:hAnsi="Candara" w:eastAsia="Candara" w:cs="Candara"/>
          <w:sz w:val="28"/>
          <w:szCs w:val="28"/>
        </w:rPr>
        <w:widowControl w:val="0"/>
        <w:spacing w:line="240" w:lineRule="auto"/>
      </w:pPr>
    </w:p>
    <w:p w:rsidR="278FE567" w:rsidP="5B4EA01C" w:rsidRDefault="278FE567" w14:paraId="194A1120" w14:textId="39282BFC">
      <w:pPr>
        <w:rPr>
          <w:rFonts w:ascii="Candara" w:hAnsi="Candara" w:eastAsia="Candara" w:cs="Candara"/>
          <w:sz w:val="28"/>
          <w:szCs w:val="28"/>
        </w:rPr>
      </w:pPr>
      <w:r w:rsidRPr="5B4EA01C" w:rsidR="5B4EA01C">
        <w:rPr>
          <w:rFonts w:ascii="Candara" w:hAnsi="Candara" w:eastAsia="Candara" w:cs="Candara"/>
          <w:sz w:val="28"/>
          <w:szCs w:val="28"/>
        </w:rPr>
        <w:t xml:space="preserve">Player: (He and Dr Danger have fought against STOP field agents in the past, but </w:t>
      </w:r>
      <w:r w:rsidRPr="5B4EA01C" w:rsidR="5B4EA01C">
        <w:rPr>
          <w:rFonts w:ascii="Candara" w:hAnsi="Candara" w:eastAsia="Candara" w:cs="Candara"/>
          <w:sz w:val="28"/>
          <w:szCs w:val="28"/>
        </w:rPr>
        <w:t>that’s</w:t>
      </w:r>
      <w:r w:rsidRPr="5B4EA01C" w:rsidR="5B4EA01C">
        <w:rPr>
          <w:rFonts w:ascii="Candara" w:hAnsi="Candara" w:eastAsia="Candara" w:cs="Candara"/>
          <w:sz w:val="28"/>
          <w:szCs w:val="28"/>
        </w:rPr>
        <w:t xml:space="preserve"> not your department.)</w:t>
      </w:r>
    </w:p>
    <w:p xmlns:wp14="http://schemas.microsoft.com/office/word/2010/wordml" w:rsidP="5B4EA01C" w14:paraId="02EB378F" wp14:textId="77777777">
      <w:pPr>
        <w:rPr>
          <w:rFonts w:ascii="Candara" w:hAnsi="Candara" w:eastAsia="Candara" w:cs="Candara"/>
          <w:sz w:val="28"/>
          <w:szCs w:val="28"/>
        </w:rPr>
        <w:widowControl w:val="0"/>
        <w:spacing w:line="240" w:lineRule="auto"/>
      </w:pPr>
    </w:p>
    <w:p xmlns:wp14="http://schemas.microsoft.com/office/word/2010/wordml" w:rsidP="5B4EA01C" w14:paraId="6A457135" wp14:textId="77F55E04">
      <w:pPr>
        <w:pStyle w:val="Normal"/>
        <w:bidi w:val="0"/>
        <w:spacing w:before="0" w:beforeAutospacing="off" w:after="0" w:afterAutospacing="off" w:line="240" w:lineRule="auto"/>
        <w:ind w:left="0" w:right="0"/>
        <w:jc w:val="left"/>
        <w:rPr>
          <w:rFonts w:ascii="Candara" w:hAnsi="Candara" w:eastAsia="Candara" w:cs="Candara"/>
          <w:sz w:val="28"/>
          <w:szCs w:val="28"/>
        </w:rPr>
        <w:pPrChange w:author="b m" w:date="2023-03-14T17:15:23.296Z">
          <w:pPr>
            <w:pStyle w:val="Normal"/>
            <w:spacing w:before="0" w:beforeAutospacing="off"/>
          </w:pPr>
        </w:pPrChange>
      </w:pPr>
      <w:r w:rsidRPr="5B4EA01C" w:rsidR="5B4EA01C">
        <w:rPr>
          <w:rFonts w:ascii="Candara" w:hAnsi="Candara" w:eastAsia="Candara" w:cs="Candara"/>
          <w:sz w:val="28"/>
          <w:szCs w:val="28"/>
        </w:rPr>
        <w:t xml:space="preserve">Player: (What right does he have to act all high and mighty towards </w:t>
      </w:r>
      <w:r w:rsidRPr="5B4EA01C" w:rsidR="5B4EA01C">
        <w:rPr>
          <w:rFonts w:ascii="Candara" w:hAnsi="Candara" w:eastAsia="Candara" w:cs="Candara"/>
          <w:i w:val="1"/>
          <w:iCs w:val="1"/>
          <w:sz w:val="28"/>
          <w:szCs w:val="28"/>
        </w:rPr>
        <w:t>you?</w:t>
      </w:r>
      <w:r w:rsidRPr="5B4EA01C" w:rsidR="5B4EA01C">
        <w:rPr>
          <w:rFonts w:ascii="Candara" w:hAnsi="Candara" w:eastAsia="Candara" w:cs="Candara"/>
          <w:sz w:val="28"/>
          <w:szCs w:val="28"/>
        </w:rPr>
        <w:t>)</w:t>
      </w:r>
    </w:p>
    <w:p xmlns:wp14="http://schemas.microsoft.com/office/word/2010/wordml" w:rsidP="5B4EA01C" w14:paraId="6A05A809" wp14:textId="77777777">
      <w:pPr>
        <w:rPr>
          <w:rFonts w:ascii="Candara" w:hAnsi="Candara" w:eastAsia="Candara" w:cs="Candara"/>
          <w:sz w:val="28"/>
          <w:szCs w:val="28"/>
        </w:rPr>
        <w:widowControl w:val="0"/>
        <w:spacing w:line="240" w:lineRule="auto"/>
      </w:pPr>
    </w:p>
    <w:p xmlns:wp14="http://schemas.microsoft.com/office/word/2010/wordml" w:rsidP="5B4EA01C" w14:paraId="058C8230" wp14:textId="007FE252">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w:t>
      </w:r>
    </w:p>
    <w:p xmlns:wp14="http://schemas.microsoft.com/office/word/2010/wordml" w:rsidP="5B4EA01C" w14:paraId="5A39BBE3" wp14:textId="77777777">
      <w:pPr>
        <w:rPr>
          <w:rFonts w:ascii="Candara" w:hAnsi="Candara" w:eastAsia="Candara" w:cs="Candara"/>
          <w:sz w:val="28"/>
          <w:szCs w:val="28"/>
        </w:rPr>
        <w:widowControl w:val="0"/>
        <w:spacing w:line="240" w:lineRule="auto"/>
      </w:pPr>
    </w:p>
    <w:p xmlns:wp14="http://schemas.microsoft.com/office/word/2010/wordml" w:rsidP="5B4EA01C" w14:paraId="2A6AC152" wp14:textId="00A9DF72">
      <w:pPr>
        <w:pStyle w:val="Normal"/>
        <w:bidi w:val="0"/>
        <w:spacing w:before="0" w:beforeAutospacing="off" w:after="0" w:afterAutospacing="off" w:line="240" w:lineRule="auto"/>
        <w:ind w:left="0" w:right="0"/>
        <w:jc w:val="left"/>
        <w:rPr>
          <w:rFonts w:ascii="Candara" w:hAnsi="Candara" w:eastAsia="Candara" w:cs="Candara"/>
          <w:sz w:val="28"/>
          <w:szCs w:val="28"/>
        </w:rPr>
        <w:pPrChange w:author="b m" w:date="2023-03-14T17:15:47.659Z">
          <w:pPr>
            <w:pStyle w:val="Normal"/>
            <w:spacing w:before="0" w:beforeAutospacing="off"/>
          </w:pPr>
        </w:pPrChange>
      </w:pPr>
      <w:r w:rsidRPr="5B4EA01C" w:rsidR="5B4EA01C">
        <w:rPr>
          <w:rFonts w:ascii="Candara" w:hAnsi="Candara" w:eastAsia="Candara" w:cs="Candara"/>
          <w:sz w:val="28"/>
          <w:szCs w:val="28"/>
        </w:rPr>
        <w:t xml:space="preserve">Player: (Right - </w:t>
      </w:r>
      <w:r w:rsidRPr="5B4EA01C" w:rsidR="5B4EA01C">
        <w:rPr>
          <w:rFonts w:ascii="Candara" w:hAnsi="Candara" w:eastAsia="Candara" w:cs="Candara"/>
          <w:i w:val="1"/>
          <w:iCs w:val="1"/>
          <w:sz w:val="28"/>
          <w:szCs w:val="28"/>
        </w:rPr>
        <w:t>supervillain.</w:t>
      </w:r>
      <w:r w:rsidRPr="5B4EA01C" w:rsidR="5B4EA01C">
        <w:rPr>
          <w:rFonts w:ascii="Candara" w:hAnsi="Candara" w:eastAsia="Candara" w:cs="Candara"/>
          <w:sz w:val="28"/>
          <w:szCs w:val="28"/>
        </w:rPr>
        <w:t xml:space="preserve"> Big ego, no self-awareness. </w:t>
      </w:r>
      <w:r w:rsidRPr="5B4EA01C" w:rsidR="5B4EA01C">
        <w:rPr>
          <w:rFonts w:ascii="Candara" w:hAnsi="Candara" w:eastAsia="Candara" w:cs="Candara"/>
          <w:sz w:val="28"/>
          <w:szCs w:val="28"/>
        </w:rPr>
        <w:t>Don’t</w:t>
      </w:r>
      <w:r w:rsidRPr="5B4EA01C" w:rsidR="5B4EA01C">
        <w:rPr>
          <w:rFonts w:ascii="Candara" w:hAnsi="Candara" w:eastAsia="Candara" w:cs="Candara"/>
          <w:sz w:val="28"/>
          <w:szCs w:val="28"/>
        </w:rPr>
        <w:t xml:space="preserve"> overthink it)</w:t>
      </w:r>
    </w:p>
    <w:p w:rsidR="278FE567" w:rsidP="5B4EA01C" w:rsidRDefault="278FE567" w14:paraId="6A054980" w14:textId="2FF08DCB">
      <w:pPr>
        <w:pStyle w:val="Normal"/>
        <w:bidi w:val="0"/>
        <w:spacing w:before="0" w:beforeAutospacing="off" w:after="0" w:afterAutospacing="off" w:line="240" w:lineRule="auto"/>
        <w:ind w:left="0" w:right="0"/>
        <w:jc w:val="left"/>
        <w:rPr>
          <w:rFonts w:ascii="Candara" w:hAnsi="Candara" w:eastAsia="Candara" w:cs="Candara"/>
          <w:sz w:val="28"/>
          <w:szCs w:val="28"/>
        </w:rPr>
      </w:pPr>
    </w:p>
    <w:p w:rsidR="278FE567" w:rsidP="5B4EA01C" w:rsidRDefault="278FE567" w14:paraId="04514B0F" w14:textId="5DCAF75E">
      <w:pPr>
        <w:pStyle w:val="Normal"/>
        <w:bidi w:val="0"/>
        <w:spacing w:before="0" w:beforeAutospacing="off" w:after="0" w:afterAutospacing="off" w:line="240" w:lineRule="auto"/>
        <w:ind w:left="0" w:right="0"/>
        <w:jc w:val="left"/>
        <w:rPr>
          <w:rFonts w:ascii="Candara" w:hAnsi="Candara" w:eastAsia="Candara" w:cs="Candara"/>
          <w:b w:val="1"/>
          <w:bCs w:val="1"/>
          <w:sz w:val="28"/>
          <w:szCs w:val="28"/>
        </w:rPr>
      </w:pPr>
      <w:r w:rsidRPr="5B4EA01C" w:rsidR="5B4EA01C">
        <w:rPr>
          <w:rFonts w:ascii="Candara" w:hAnsi="Candara" w:eastAsia="Candara" w:cs="Candara"/>
          <w:b w:val="1"/>
          <w:bCs w:val="1"/>
          <w:sz w:val="28"/>
          <w:szCs w:val="28"/>
        </w:rPr>
        <w:t>[pause as walking sounds play and the protag enters corridor 3]</w:t>
      </w:r>
    </w:p>
    <w:p xmlns:wp14="http://schemas.microsoft.com/office/word/2010/wordml" w:rsidP="5B4EA01C" w14:paraId="41C8F396" wp14:textId="77777777">
      <w:pPr>
        <w:rPr>
          <w:rFonts w:ascii="Candara" w:hAnsi="Candara" w:eastAsia="Candara" w:cs="Candara"/>
          <w:sz w:val="28"/>
          <w:szCs w:val="28"/>
        </w:rPr>
        <w:widowControl w:val="0"/>
        <w:spacing w:line="240" w:lineRule="auto"/>
      </w:pPr>
    </w:p>
    <w:p xmlns:wp14="http://schemas.microsoft.com/office/word/2010/wordml" w:rsidP="5B4EA01C" w14:paraId="5A3A7E72" wp14:textId="1A603AD8">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(...The dim corridor stretches before you, with no answers to offer.)</w:t>
      </w:r>
    </w:p>
    <w:p xmlns:wp14="http://schemas.microsoft.com/office/word/2010/wordml" w:rsidP="5B4EA01C" w14:paraId="72A3D3EC" wp14:textId="77777777">
      <w:pPr>
        <w:rPr>
          <w:rFonts w:ascii="Candara" w:hAnsi="Candara" w:eastAsia="Candara" w:cs="Candara"/>
          <w:sz w:val="28"/>
          <w:szCs w:val="28"/>
        </w:rPr>
        <w:widowControl w:val="0"/>
        <w:spacing w:line="240" w:lineRule="auto"/>
      </w:pPr>
    </w:p>
    <w:p xmlns:wp14="http://schemas.microsoft.com/office/word/2010/wordml" w:rsidP="5B4EA01C" w14:paraId="3446917D" wp14:textId="0B4CB5A8">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 xml:space="preserve">Player: (Yes, </w:t>
      </w:r>
      <w:r w:rsidRPr="5B4EA01C" w:rsidR="5B4EA01C">
        <w:rPr>
          <w:rFonts w:ascii="Candara" w:hAnsi="Candara" w:eastAsia="Candara" w:cs="Candara"/>
          <w:sz w:val="28"/>
          <w:szCs w:val="28"/>
        </w:rPr>
        <w:t>it’s</w:t>
      </w:r>
      <w:r w:rsidRPr="5B4EA01C" w:rsidR="5B4EA01C">
        <w:rPr>
          <w:rFonts w:ascii="Candara" w:hAnsi="Candara" w:eastAsia="Candara" w:cs="Candara"/>
          <w:sz w:val="28"/>
          <w:szCs w:val="28"/>
        </w:rPr>
        <w:t xml:space="preserve"> darker here - but not in an unpleasant way. </w:t>
      </w:r>
      <w:r w:rsidRPr="5B4EA01C" w:rsidR="5B4EA01C">
        <w:rPr>
          <w:rFonts w:ascii="Candara" w:hAnsi="Candara" w:eastAsia="Candara" w:cs="Candara"/>
          <w:sz w:val="28"/>
          <w:szCs w:val="28"/>
        </w:rPr>
        <w:t>It’s</w:t>
      </w:r>
      <w:r w:rsidRPr="5B4EA01C" w:rsidR="5B4EA01C">
        <w:rPr>
          <w:rFonts w:ascii="Candara" w:hAnsi="Candara" w:eastAsia="Candara" w:cs="Candara"/>
          <w:sz w:val="28"/>
          <w:szCs w:val="28"/>
        </w:rPr>
        <w:t xml:space="preserve"> warmer than the </w:t>
      </w:r>
      <w:r w:rsidRPr="5B4EA01C" w:rsidR="5B4EA01C">
        <w:rPr>
          <w:rFonts w:ascii="Candara" w:hAnsi="Candara" w:eastAsia="Candara" w:cs="Candara"/>
          <w:sz w:val="28"/>
          <w:szCs w:val="28"/>
        </w:rPr>
        <w:t>previous</w:t>
      </w:r>
      <w:r w:rsidRPr="5B4EA01C" w:rsidR="5B4EA01C">
        <w:rPr>
          <w:rFonts w:ascii="Candara" w:hAnsi="Candara" w:eastAsia="Candara" w:cs="Candara"/>
          <w:sz w:val="28"/>
          <w:szCs w:val="28"/>
        </w:rPr>
        <w:t xml:space="preserve"> rooms, literally and figuratively.)</w:t>
      </w:r>
    </w:p>
    <w:p xmlns:wp14="http://schemas.microsoft.com/office/word/2010/wordml" w:rsidP="5B4EA01C" w14:paraId="0D0B940D" wp14:textId="77777777">
      <w:pPr>
        <w:rPr>
          <w:rFonts w:ascii="Candara" w:hAnsi="Candara" w:eastAsia="Candara" w:cs="Candara"/>
          <w:sz w:val="28"/>
          <w:szCs w:val="28"/>
        </w:rPr>
        <w:widowControl w:val="0"/>
        <w:spacing w:line="240" w:lineRule="auto"/>
      </w:pPr>
    </w:p>
    <w:p xmlns:wp14="http://schemas.microsoft.com/office/word/2010/wordml" w:rsidP="5B4EA01C" w14:paraId="7907A2FD" wp14:textId="77777777">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(The wooden floorboards and the decorated wallpaper feel… welcoming. Nostalgic, even.)</w:t>
      </w:r>
    </w:p>
    <w:p xmlns:wp14="http://schemas.microsoft.com/office/word/2010/wordml" w:rsidP="5B4EA01C" w14:paraId="0E27B00A" wp14:textId="77777777">
      <w:pPr>
        <w:rPr>
          <w:rFonts w:ascii="Candara" w:hAnsi="Candara" w:eastAsia="Candara" w:cs="Candara"/>
          <w:sz w:val="28"/>
          <w:szCs w:val="28"/>
        </w:rPr>
        <w:widowControl w:val="0"/>
        <w:spacing w:line="240" w:lineRule="auto"/>
      </w:pPr>
    </w:p>
    <w:p xmlns:wp14="http://schemas.microsoft.com/office/word/2010/wordml" w:rsidP="5B4EA01C" w14:paraId="30C84419" wp14:textId="77777777">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 xml:space="preserve">Player: (If you viewed this hall alone, </w:t>
      </w:r>
      <w:r w:rsidRPr="5B4EA01C" w:rsidR="5B4EA01C">
        <w:rPr>
          <w:rFonts w:ascii="Candara" w:hAnsi="Candara" w:eastAsia="Candara" w:cs="Candara"/>
          <w:sz w:val="28"/>
          <w:szCs w:val="28"/>
        </w:rPr>
        <w:t>you’d</w:t>
      </w:r>
      <w:r w:rsidRPr="5B4EA01C" w:rsidR="5B4EA01C">
        <w:rPr>
          <w:rFonts w:ascii="Candara" w:hAnsi="Candara" w:eastAsia="Candara" w:cs="Candara"/>
          <w:sz w:val="28"/>
          <w:szCs w:val="28"/>
        </w:rPr>
        <w:t xml:space="preserve"> assume </w:t>
      </w:r>
      <w:r w:rsidRPr="5B4EA01C" w:rsidR="5B4EA01C">
        <w:rPr>
          <w:rFonts w:ascii="Candara" w:hAnsi="Candara" w:eastAsia="Candara" w:cs="Candara"/>
          <w:sz w:val="28"/>
          <w:szCs w:val="28"/>
        </w:rPr>
        <w:t>it’d</w:t>
      </w:r>
      <w:r w:rsidRPr="5B4EA01C" w:rsidR="5B4EA01C">
        <w:rPr>
          <w:rFonts w:ascii="Candara" w:hAnsi="Candara" w:eastAsia="Candara" w:cs="Candara"/>
          <w:sz w:val="28"/>
          <w:szCs w:val="28"/>
        </w:rPr>
        <w:t xml:space="preserve"> belong to a family household. Not to a scheming terrorist and her kooky sidekick.)</w:t>
      </w:r>
    </w:p>
    <w:p xmlns:wp14="http://schemas.microsoft.com/office/word/2010/wordml" w:rsidP="5B4EA01C" w14:paraId="60061E4C" wp14:textId="77777777">
      <w:pPr>
        <w:rPr>
          <w:rFonts w:ascii="Candara" w:hAnsi="Candara" w:eastAsia="Candara" w:cs="Candara"/>
          <w:sz w:val="28"/>
          <w:szCs w:val="28"/>
        </w:rPr>
        <w:widowControl w:val="0"/>
        <w:spacing w:line="240" w:lineRule="auto"/>
      </w:pPr>
    </w:p>
    <w:p xmlns:wp14="http://schemas.microsoft.com/office/word/2010/wordml" w:rsidP="5B4EA01C" w14:paraId="36BD47DC" wp14:textId="73784727">
      <w:pPr>
        <w:widowControl w:val="0"/>
        <w:spacing w:line="240" w:lineRule="auto"/>
        <w:rPr>
          <w:rFonts w:ascii="Candara" w:hAnsi="Candara" w:eastAsia="Candara" w:cs="Candara"/>
          <w:sz w:val="28"/>
          <w:szCs w:val="28"/>
        </w:rPr>
      </w:pPr>
      <w:r w:rsidRPr="5B4EA01C" w:rsidR="5B4EA01C">
        <w:rPr>
          <w:rFonts w:ascii="Candara" w:hAnsi="Candara" w:eastAsia="Candara" w:cs="Candara"/>
          <w:sz w:val="28"/>
          <w:szCs w:val="28"/>
        </w:rPr>
        <w:t>Player: (</w:t>
      </w:r>
      <w:r w:rsidRPr="5B4EA01C" w:rsidR="5B4EA01C">
        <w:rPr>
          <w:rFonts w:ascii="Candara" w:hAnsi="Candara" w:eastAsia="Candara" w:cs="Candara"/>
          <w:sz w:val="28"/>
          <w:szCs w:val="28"/>
        </w:rPr>
        <w:t>It’s</w:t>
      </w:r>
      <w:r w:rsidRPr="5B4EA01C" w:rsidR="5B4EA01C">
        <w:rPr>
          <w:rFonts w:ascii="Candara" w:hAnsi="Candara" w:eastAsia="Candara" w:cs="Candara"/>
          <w:sz w:val="28"/>
          <w:szCs w:val="28"/>
        </w:rPr>
        <w:t xml:space="preserve"> been </w:t>
      </w:r>
      <w:r w:rsidRPr="5B4EA01C" w:rsidR="5B4EA01C">
        <w:rPr>
          <w:rFonts w:ascii="Candara" w:hAnsi="Candara" w:eastAsia="Candara" w:cs="Candara"/>
          <w:sz w:val="28"/>
          <w:szCs w:val="28"/>
        </w:rPr>
        <w:t>a very long</w:t>
      </w:r>
      <w:r w:rsidRPr="5B4EA01C" w:rsidR="5B4EA01C">
        <w:rPr>
          <w:rFonts w:ascii="Candara" w:hAnsi="Candara" w:eastAsia="Candara" w:cs="Candara"/>
          <w:sz w:val="28"/>
          <w:szCs w:val="28"/>
        </w:rPr>
        <w:t>... day? Hard to tell how much time has passed.)</w:t>
      </w:r>
    </w:p>
    <w:p xmlns:wp14="http://schemas.microsoft.com/office/word/2010/wordml" w:rsidP="5B4EA01C" w14:paraId="3636A5B8" wp14:textId="65E14043">
      <w:pPr>
        <w:widowControl w:val="0"/>
        <w:spacing w:line="240" w:lineRule="auto"/>
        <w:rPr>
          <w:rFonts w:ascii="Candara" w:hAnsi="Candara" w:eastAsia="Candara" w:cs="Candara"/>
          <w:sz w:val="28"/>
          <w:szCs w:val="28"/>
        </w:rPr>
      </w:pPr>
    </w:p>
    <w:p xmlns:wp14="http://schemas.microsoft.com/office/word/2010/wordml" w:rsidP="5B4EA01C" w14:paraId="78907EB5" wp14:textId="45C9026B">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(The gentle heat tempts you to sit down on the flo</w:t>
      </w:r>
      <w:r w:rsidRPr="5B4EA01C" w:rsidR="5B4EA01C">
        <w:rPr>
          <w:rFonts w:ascii="Candara" w:hAnsi="Candara" w:eastAsia="Candara" w:cs="Candara"/>
          <w:sz w:val="28"/>
          <w:szCs w:val="28"/>
        </w:rPr>
        <w:t xml:space="preserve">or. Or </w:t>
      </w:r>
      <w:r w:rsidRPr="5B4EA01C" w:rsidR="5B4EA01C">
        <w:rPr>
          <w:rFonts w:ascii="Candara" w:hAnsi="Candara" w:eastAsia="Candara" w:cs="Candara"/>
          <w:sz w:val="28"/>
          <w:szCs w:val="28"/>
        </w:rPr>
        <w:t>ma</w:t>
      </w:r>
      <w:r w:rsidRPr="5B4EA01C" w:rsidR="5B4EA01C">
        <w:rPr>
          <w:rFonts w:ascii="Candara" w:hAnsi="Candara" w:eastAsia="Candara" w:cs="Candara"/>
          <w:sz w:val="28"/>
          <w:szCs w:val="28"/>
        </w:rPr>
        <w:t>ybe lie</w:t>
      </w:r>
      <w:r w:rsidRPr="5B4EA01C" w:rsidR="5B4EA01C">
        <w:rPr>
          <w:rFonts w:ascii="Candara" w:hAnsi="Candara" w:eastAsia="Candara" w:cs="Candara"/>
          <w:sz w:val="28"/>
          <w:szCs w:val="28"/>
        </w:rPr>
        <w:t xml:space="preserve"> down.)</w:t>
      </w:r>
    </w:p>
    <w:p w:rsidR="278FE567" w:rsidP="5B4EA01C" w:rsidRDefault="278FE567" w14:paraId="5A0B89E2" w14:textId="0BB1AE9C">
      <w:pPr>
        <w:pStyle w:val="Normal"/>
        <w:rPr>
          <w:rFonts w:ascii="Candara" w:hAnsi="Candara" w:eastAsia="Candara" w:cs="Candara"/>
          <w:sz w:val="28"/>
          <w:szCs w:val="28"/>
        </w:rPr>
      </w:pPr>
    </w:p>
    <w:p w:rsidR="278FE567" w:rsidP="5B4EA01C" w:rsidRDefault="278FE567" w14:paraId="484164E3" w14:textId="0A8591F0">
      <w:pPr>
        <w:pStyle w:val="Normal"/>
        <w:rPr>
          <w:rFonts w:ascii="Candara" w:hAnsi="Candara" w:eastAsia="Candara" w:cs="Candara"/>
          <w:sz w:val="28"/>
          <w:szCs w:val="28"/>
        </w:rPr>
      </w:pPr>
      <w:r w:rsidRPr="5B4EA01C" w:rsidR="5B4EA01C">
        <w:rPr>
          <w:rFonts w:ascii="Candara" w:hAnsi="Candara" w:eastAsia="Candara" w:cs="Candara"/>
          <w:sz w:val="28"/>
          <w:szCs w:val="28"/>
        </w:rPr>
        <w:t>[pause]</w:t>
      </w:r>
    </w:p>
    <w:p xmlns:wp14="http://schemas.microsoft.com/office/word/2010/wordml" w:rsidP="5B4EA01C" w14:paraId="44EAFD9C" wp14:textId="77777777">
      <w:pPr>
        <w:rPr>
          <w:rFonts w:ascii="Candara" w:hAnsi="Candara" w:eastAsia="Candara" w:cs="Candara"/>
          <w:sz w:val="28"/>
          <w:szCs w:val="28"/>
        </w:rPr>
        <w:widowControl w:val="0"/>
        <w:spacing w:line="240" w:lineRule="auto"/>
      </w:pPr>
    </w:p>
    <w:p xmlns:wp14="http://schemas.microsoft.com/office/word/2010/wordml" w:rsidP="5B4EA01C" w14:paraId="337B60CC" wp14:textId="77777777">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 xml:space="preserve">Player: (Um… Would </w:t>
      </w:r>
      <w:r w:rsidRPr="5B4EA01C" w:rsidR="5B4EA01C">
        <w:rPr>
          <w:rFonts w:ascii="Candara" w:hAnsi="Candara" w:eastAsia="Candara" w:cs="Candara"/>
          <w:sz w:val="28"/>
          <w:szCs w:val="28"/>
        </w:rPr>
        <w:t>Cautionne</w:t>
      </w:r>
      <w:r w:rsidRPr="5B4EA01C" w:rsidR="5B4EA01C">
        <w:rPr>
          <w:rFonts w:ascii="Candara" w:hAnsi="Candara" w:eastAsia="Candara" w:cs="Candara"/>
          <w:sz w:val="28"/>
          <w:szCs w:val="28"/>
        </w:rPr>
        <w:t xml:space="preserve"> allow you to take a quick breather?)</w:t>
      </w:r>
    </w:p>
    <w:p xmlns:wp14="http://schemas.microsoft.com/office/word/2010/wordml" w:rsidP="5B4EA01C" w14:paraId="4B94D5A5" wp14:textId="77777777">
      <w:pPr>
        <w:rPr>
          <w:rFonts w:ascii="Candara" w:hAnsi="Candara" w:eastAsia="Candara" w:cs="Candara"/>
          <w:sz w:val="28"/>
          <w:szCs w:val="28"/>
        </w:rPr>
        <w:widowControl w:val="0"/>
        <w:spacing w:line="240" w:lineRule="auto"/>
      </w:pPr>
    </w:p>
    <w:p xmlns:wp14="http://schemas.microsoft.com/office/word/2010/wordml" w:rsidP="5B4EA01C" w14:paraId="6EB55AC2" wp14:textId="77777777">
      <w:pPr>
        <w:rPr>
          <w:rFonts w:ascii="Candara" w:hAnsi="Candara" w:eastAsia="Candara" w:cs="Candara"/>
          <w:b w:val="1"/>
          <w:bCs w:val="1"/>
          <w:sz w:val="28"/>
          <w:szCs w:val="28"/>
        </w:rPr>
        <w:widowControl w:val="0"/>
        <w:spacing w:line="240" w:lineRule="auto"/>
      </w:pPr>
      <w:r w:rsidRPr="5B4EA01C" w:rsidR="5B4EA01C">
        <w:rPr>
          <w:rFonts w:ascii="Candara" w:hAnsi="Candara" w:eastAsia="Candara" w:cs="Candara"/>
          <w:b w:val="1"/>
          <w:bCs w:val="1"/>
          <w:sz w:val="28"/>
          <w:szCs w:val="28"/>
        </w:rPr>
        <w:t xml:space="preserve">[animate camera movements to simulate the protagonist slowly crouching down to the floor] </w:t>
      </w:r>
    </w:p>
    <w:p xmlns:wp14="http://schemas.microsoft.com/office/word/2010/wordml" w:rsidP="5B4EA01C" w14:paraId="3DEEC669" wp14:textId="77777777">
      <w:pPr>
        <w:rPr>
          <w:rFonts w:ascii="Candara" w:hAnsi="Candara" w:eastAsia="Candara" w:cs="Candara"/>
          <w:sz w:val="28"/>
          <w:szCs w:val="28"/>
        </w:rPr>
        <w:widowControl w:val="0"/>
        <w:spacing w:line="240" w:lineRule="auto"/>
      </w:pPr>
    </w:p>
    <w:p xmlns:wp14="http://schemas.microsoft.com/office/word/2010/wordml" w:rsidP="5B4EA01C" w14:paraId="3656B9AB" wp14:textId="795E8B45">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 xml:space="preserve">Player: (If he meant what he said about not harming a hair on your head, then maybe the smart thing to do </w:t>
      </w:r>
      <w:r w:rsidRPr="5B4EA01C" w:rsidR="5B4EA01C">
        <w:rPr>
          <w:rFonts w:ascii="Candara" w:hAnsi="Candara" w:eastAsia="Candara" w:cs="Candara"/>
          <w:sz w:val="28"/>
          <w:szCs w:val="28"/>
        </w:rPr>
        <w:t>would be to</w:t>
      </w:r>
      <w:r w:rsidRPr="5B4EA01C" w:rsidR="5B4EA01C">
        <w:rPr>
          <w:rFonts w:ascii="Candara" w:hAnsi="Candara" w:eastAsia="Candara" w:cs="Candara"/>
          <w:sz w:val="28"/>
          <w:szCs w:val="28"/>
        </w:rPr>
        <w:t>-)</w:t>
      </w:r>
    </w:p>
    <w:p xmlns:wp14="http://schemas.microsoft.com/office/word/2010/wordml" w:rsidP="5B4EA01C" w14:paraId="15465E9F" wp14:textId="2C64C563">
      <w:pPr>
        <w:pStyle w:val="Normal"/>
        <w:bidi w:val="0"/>
        <w:spacing w:before="0" w:beforeAutospacing="off" w:after="0" w:afterAutospacing="off" w:line="240" w:lineRule="auto"/>
        <w:ind w:left="0" w:right="0"/>
        <w:jc w:val="left"/>
        <w:rPr>
          <w:rFonts w:ascii="Candara" w:hAnsi="Candara" w:eastAsia="Candara" w:cs="Candara"/>
          <w:sz w:val="28"/>
          <w:szCs w:val="28"/>
        </w:rPr>
        <w:pPrChange w:author="b m" w:date="2023-03-14T17:20:13.971Z">
          <w:pPr>
            <w:pStyle w:val="Normal"/>
            <w:spacing w:before="0" w:beforeAutospacing="off"/>
          </w:pPr>
        </w:pPrChange>
      </w:pPr>
    </w:p>
    <w:p w:rsidR="278FE567" w:rsidP="5B4EA01C" w:rsidRDefault="278FE567" w14:paraId="04F9D2EB" w14:textId="21D4018D">
      <w:pPr>
        <w:pStyle w:val="Normal"/>
        <w:bidi w:val="0"/>
        <w:spacing w:before="0" w:beforeAutospacing="off" w:after="0" w:afterAutospacing="off" w:line="240" w:lineRule="auto"/>
        <w:ind w:left="0" w:right="0"/>
        <w:jc w:val="left"/>
        <w:rPr>
          <w:del w:author="b m" w:date="2023-03-14T17:20:10.432Z" w:id="484750674"/>
          <w:rFonts w:ascii="Candara" w:hAnsi="Candara" w:eastAsia="Candara" w:cs="Candara"/>
          <w:color w:val="C00000"/>
          <w:sz w:val="28"/>
          <w:szCs w:val="28"/>
        </w:rPr>
      </w:pPr>
      <w:r w:rsidRPr="5B4EA01C" w:rsidR="5B4EA01C">
        <w:rPr>
          <w:rFonts w:ascii="Candara" w:hAnsi="Candara" w:eastAsia="Candara" w:cs="Candara"/>
          <w:color w:val="C00000"/>
          <w:sz w:val="28"/>
          <w:szCs w:val="28"/>
        </w:rPr>
        <w:t>Dr.</w:t>
      </w:r>
      <w:r w:rsidRPr="5B4EA01C" w:rsidR="5B4EA01C">
        <w:rPr>
          <w:rFonts w:ascii="Candara" w:hAnsi="Candara" w:eastAsia="Candara" w:cs="Candara"/>
          <w:color w:val="C00000"/>
          <w:sz w:val="28"/>
          <w:szCs w:val="28"/>
        </w:rPr>
        <w:t xml:space="preserve"> Danger: Very tempting for a wooden floor, isn’t it?</w:t>
      </w:r>
    </w:p>
    <w:p xmlns:wp14="http://schemas.microsoft.com/office/word/2010/wordml" w:rsidP="5B4EA01C" w14:paraId="45FB0818" wp14:textId="3A09AA3B">
      <w:pPr>
        <w:rPr>
          <w:rFonts w:ascii="Candara" w:hAnsi="Candara" w:eastAsia="Candara" w:cs="Candara"/>
          <w:sz w:val="28"/>
          <w:szCs w:val="28"/>
        </w:rPr>
        <w:widowControl w:val="0"/>
        <w:spacing w:line="240" w:lineRule="auto"/>
      </w:pPr>
    </w:p>
    <w:p xmlns:wp14="http://schemas.microsoft.com/office/word/2010/wordml" w:rsidP="5B4EA01C" w14:paraId="46892DD8" wp14:textId="77777777">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(Gah! A third time?!)</w:t>
      </w:r>
    </w:p>
    <w:p xmlns:wp14="http://schemas.microsoft.com/office/word/2010/wordml" w:rsidP="5B4EA01C" w14:paraId="049F31CB" wp14:textId="77777777">
      <w:pPr>
        <w:rPr>
          <w:rFonts w:ascii="Candara" w:hAnsi="Candara" w:eastAsia="Candara" w:cs="Candara"/>
          <w:color w:val="C00000"/>
          <w:sz w:val="28"/>
          <w:szCs w:val="28"/>
        </w:rPr>
        <w:widowControl w:val="0"/>
        <w:spacing w:line="240" w:lineRule="auto"/>
      </w:pPr>
    </w:p>
    <w:p xmlns:wp14="http://schemas.microsoft.com/office/word/2010/wordml" w:rsidP="5B4EA01C" w14:paraId="722F45E7" wp14:textId="58D6C5C1">
      <w:pPr>
        <w:rPr>
          <w:rFonts w:ascii="Candara" w:hAnsi="Candara" w:eastAsia="Candara" w:cs="Candara"/>
          <w:color w:val="C00000"/>
          <w:sz w:val="28"/>
          <w:szCs w:val="28"/>
        </w:rPr>
        <w:widowControl w:val="0"/>
        <w:spacing w:line="240" w:lineRule="auto"/>
      </w:pPr>
      <w:r w:rsidRPr="5B4EA01C" w:rsidR="5B4EA01C">
        <w:rPr>
          <w:rFonts w:ascii="Candara" w:hAnsi="Candara" w:eastAsia="Candara" w:cs="Candara"/>
          <w:color w:val="C00000"/>
          <w:sz w:val="28"/>
          <w:szCs w:val="28"/>
        </w:rPr>
        <w:t>Dr.</w:t>
      </w:r>
      <w:r w:rsidRPr="5B4EA01C" w:rsidR="5B4EA01C">
        <w:rPr>
          <w:rFonts w:ascii="Candara" w:hAnsi="Candara" w:eastAsia="Candara" w:cs="Candara"/>
          <w:color w:val="C00000"/>
          <w:sz w:val="28"/>
          <w:szCs w:val="28"/>
        </w:rPr>
        <w:t xml:space="preserve"> Danger: </w:t>
      </w:r>
      <w:r w:rsidRPr="5B4EA01C" w:rsidR="5B4EA01C">
        <w:rPr>
          <w:rFonts w:ascii="Candara" w:hAnsi="Candara" w:eastAsia="Candara" w:cs="Candara"/>
          <w:i w:val="1"/>
          <w:iCs w:val="1"/>
          <w:color w:val="C00000"/>
          <w:sz w:val="28"/>
          <w:szCs w:val="28"/>
        </w:rPr>
        <w:t>Heated flooring.</w:t>
      </w:r>
      <w:r w:rsidRPr="5B4EA01C" w:rsidR="5B4EA01C">
        <w:rPr>
          <w:rFonts w:ascii="Candara" w:hAnsi="Candara" w:eastAsia="Candara" w:cs="Candara"/>
          <w:color w:val="C00000"/>
          <w:sz w:val="28"/>
          <w:szCs w:val="28"/>
        </w:rPr>
        <w:t xml:space="preserve"> My work has always been stressful, so </w:t>
      </w:r>
      <w:r w:rsidRPr="5B4EA01C" w:rsidR="5B4EA01C">
        <w:rPr>
          <w:rFonts w:ascii="Candara" w:hAnsi="Candara" w:eastAsia="Candara" w:cs="Candara"/>
          <w:color w:val="C00000"/>
          <w:sz w:val="28"/>
          <w:szCs w:val="28"/>
        </w:rPr>
        <w:t>I</w:t>
      </w:r>
      <w:r w:rsidRPr="5B4EA01C" w:rsidR="5B4EA01C">
        <w:rPr>
          <w:rFonts w:ascii="Candara" w:hAnsi="Candara" w:eastAsia="Candara" w:cs="Candara"/>
          <w:color w:val="C00000"/>
          <w:sz w:val="28"/>
          <w:szCs w:val="28"/>
        </w:rPr>
        <w:t>’ve</w:t>
      </w:r>
      <w:r w:rsidRPr="5B4EA01C" w:rsidR="5B4EA01C">
        <w:rPr>
          <w:rFonts w:ascii="Candara" w:hAnsi="Candara" w:eastAsia="Candara" w:cs="Candara"/>
          <w:color w:val="C00000"/>
          <w:sz w:val="28"/>
          <w:szCs w:val="28"/>
        </w:rPr>
        <w:t xml:space="preserve"> </w:t>
      </w:r>
      <w:r w:rsidRPr="5B4EA01C" w:rsidR="5B4EA01C">
        <w:rPr>
          <w:rFonts w:ascii="Candara" w:hAnsi="Candara" w:eastAsia="Candara" w:cs="Candara"/>
          <w:color w:val="C00000"/>
          <w:sz w:val="28"/>
          <w:szCs w:val="28"/>
        </w:rPr>
        <w:t>always strived to maximize comfort wherever I could.</w:t>
      </w:r>
    </w:p>
    <w:p xmlns:wp14="http://schemas.microsoft.com/office/word/2010/wordml" w:rsidP="5B4EA01C" w14:paraId="53128261" wp14:textId="77777777">
      <w:pPr>
        <w:rPr>
          <w:rFonts w:ascii="Candara" w:hAnsi="Candara" w:eastAsia="Candara" w:cs="Candara"/>
          <w:color w:val="C00000"/>
          <w:sz w:val="28"/>
          <w:szCs w:val="28"/>
        </w:rPr>
        <w:widowControl w:val="0"/>
        <w:spacing w:line="240" w:lineRule="auto"/>
      </w:pPr>
    </w:p>
    <w:p xmlns:wp14="http://schemas.microsoft.com/office/word/2010/wordml" w:rsidP="5B4EA01C" w14:paraId="1E35686B" wp14:textId="3CFCC3F2">
      <w:pPr>
        <w:rPr>
          <w:rFonts w:ascii="Candara" w:hAnsi="Candara" w:eastAsia="Candara" w:cs="Candara"/>
          <w:color w:val="auto"/>
          <w:sz w:val="28"/>
          <w:szCs w:val="28"/>
        </w:rPr>
        <w:widowControl w:val="0"/>
        <w:spacing w:line="240" w:lineRule="auto"/>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Of course, when your work is done, you can sleep here all you like. But before then, </w:t>
      </w:r>
      <w:r w:rsidRPr="5B4EA01C" w:rsidR="5B4EA01C">
        <w:rPr>
          <w:rFonts w:ascii="Candara" w:hAnsi="Candara" w:eastAsia="Candara" w:cs="Candara"/>
          <w:color w:val="auto"/>
          <w:sz w:val="28"/>
          <w:szCs w:val="28"/>
        </w:rPr>
        <w:t>you’ve</w:t>
      </w:r>
      <w:r w:rsidRPr="5B4EA01C" w:rsidR="5B4EA01C">
        <w:rPr>
          <w:rFonts w:ascii="Candara" w:hAnsi="Candara" w:eastAsia="Candara" w:cs="Candara"/>
          <w:color w:val="auto"/>
          <w:sz w:val="28"/>
          <w:szCs w:val="28"/>
        </w:rPr>
        <w:t xml:space="preserve"> got dishes to clean, washes to run, bedrooms to vacuum…</w:t>
      </w:r>
    </w:p>
    <w:p xmlns:wp14="http://schemas.microsoft.com/office/word/2010/wordml" w:rsidP="5B4EA01C" w14:paraId="62486C05" wp14:textId="77777777">
      <w:pPr>
        <w:rPr>
          <w:rFonts w:ascii="Candara" w:hAnsi="Candara" w:eastAsia="Candara" w:cs="Candara"/>
          <w:color w:val="auto"/>
          <w:sz w:val="28"/>
          <w:szCs w:val="28"/>
        </w:rPr>
        <w:widowControl w:val="0"/>
        <w:spacing w:line="240" w:lineRule="auto"/>
      </w:pPr>
    </w:p>
    <w:p xmlns:wp14="http://schemas.microsoft.com/office/word/2010/wordml" w:rsidP="5B4EA01C" w14:paraId="02CAAB8A" wp14:textId="77777777">
      <w:pPr>
        <w:rPr>
          <w:rFonts w:ascii="Candara" w:hAnsi="Candara" w:eastAsia="Candara" w:cs="Candara"/>
          <w:color w:val="auto"/>
          <w:sz w:val="28"/>
          <w:szCs w:val="28"/>
        </w:rPr>
        <w:widowControl w:val="0"/>
        <w:spacing w:line="240" w:lineRule="auto"/>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…and of course, </w:t>
      </w:r>
      <w:r w:rsidRPr="5B4EA01C" w:rsidR="5B4EA01C">
        <w:rPr>
          <w:rFonts w:ascii="Candara" w:hAnsi="Candara" w:eastAsia="Candara" w:cs="Candara"/>
          <w:color w:val="auto"/>
          <w:sz w:val="28"/>
          <w:szCs w:val="28"/>
        </w:rPr>
        <w:t>Cautionne</w:t>
      </w:r>
      <w:r w:rsidRPr="5B4EA01C" w:rsidR="5B4EA01C">
        <w:rPr>
          <w:rFonts w:ascii="Candara" w:hAnsi="Candara" w:eastAsia="Candara" w:cs="Candara"/>
          <w:color w:val="auto"/>
          <w:sz w:val="28"/>
          <w:szCs w:val="28"/>
        </w:rPr>
        <w:t xml:space="preserve"> to take care of.</w:t>
      </w:r>
    </w:p>
    <w:p xmlns:wp14="http://schemas.microsoft.com/office/word/2010/wordml" w:rsidP="5B4EA01C" w14:paraId="4101652C" wp14:textId="77777777">
      <w:pPr>
        <w:rPr>
          <w:rFonts w:ascii="Candara" w:hAnsi="Candara" w:eastAsia="Candara" w:cs="Candara"/>
          <w:color w:val="auto"/>
          <w:sz w:val="28"/>
          <w:szCs w:val="28"/>
        </w:rPr>
        <w:widowControl w:val="0"/>
        <w:spacing w:line="240" w:lineRule="auto"/>
      </w:pPr>
    </w:p>
    <w:p xmlns:wp14="http://schemas.microsoft.com/office/word/2010/wordml" w:rsidP="5B4EA01C" w14:paraId="2FE5FE2A" wp14:textId="11EF3B15">
      <w:pPr>
        <w:pStyle w:val="Normal"/>
        <w:bidi w:val="0"/>
        <w:spacing w:before="0" w:beforeAutospacing="off" w:after="0" w:afterAutospacing="off" w:line="240" w:lineRule="auto"/>
        <w:ind w:left="0" w:right="0"/>
        <w:jc w:val="left"/>
        <w:rPr>
          <w:rFonts w:ascii="Candara" w:hAnsi="Candara" w:eastAsia="Candara" w:cs="Candara"/>
          <w:color w:val="auto"/>
          <w:sz w:val="28"/>
          <w:szCs w:val="28"/>
        </w:rPr>
        <w:pPrChange w:author="b m" w:date="2023-03-14T17:24:12.072Z">
          <w:pPr>
            <w:pStyle w:val="Normal"/>
            <w:spacing w:before="0" w:beforeAutospacing="off"/>
          </w:pPr>
        </w:pPrChange>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He </w:t>
      </w:r>
      <w:r w:rsidRPr="5B4EA01C" w:rsidR="5B4EA01C">
        <w:rPr>
          <w:rFonts w:ascii="Candara" w:hAnsi="Candara" w:eastAsia="Candara" w:cs="Candara"/>
          <w:color w:val="auto"/>
          <w:sz w:val="28"/>
          <w:szCs w:val="28"/>
        </w:rPr>
        <w:t>represents</w:t>
      </w:r>
      <w:r w:rsidRPr="5B4EA01C" w:rsidR="5B4EA01C">
        <w:rPr>
          <w:rFonts w:ascii="Candara" w:hAnsi="Candara" w:eastAsia="Candara" w:cs="Candara"/>
          <w:color w:val="auto"/>
          <w:sz w:val="28"/>
          <w:szCs w:val="28"/>
        </w:rPr>
        <w:t xml:space="preserve"> a unique challenge, I know. But you </w:t>
      </w:r>
      <w:r w:rsidRPr="5B4EA01C" w:rsidR="5B4EA01C">
        <w:rPr>
          <w:rFonts w:ascii="Candara" w:hAnsi="Candara" w:eastAsia="Candara" w:cs="Candara"/>
          <w:color w:val="auto"/>
          <w:sz w:val="28"/>
          <w:szCs w:val="28"/>
        </w:rPr>
        <w:t>wouldn’t</w:t>
      </w:r>
      <w:r w:rsidRPr="5B4EA01C" w:rsidR="5B4EA01C">
        <w:rPr>
          <w:rFonts w:ascii="Candara" w:hAnsi="Candara" w:eastAsia="Candara" w:cs="Candara"/>
          <w:color w:val="auto"/>
          <w:sz w:val="28"/>
          <w:szCs w:val="28"/>
        </w:rPr>
        <w:t xml:space="preserve"> have gotten this far if you and I </w:t>
      </w:r>
      <w:r w:rsidRPr="5B4EA01C" w:rsidR="5B4EA01C">
        <w:rPr>
          <w:rFonts w:ascii="Candara" w:hAnsi="Candara" w:eastAsia="Candara" w:cs="Candara"/>
          <w:color w:val="auto"/>
          <w:sz w:val="28"/>
          <w:szCs w:val="28"/>
        </w:rPr>
        <w:t>didn’t</w:t>
      </w:r>
      <w:r w:rsidRPr="5B4EA01C" w:rsidR="5B4EA01C">
        <w:rPr>
          <w:rFonts w:ascii="Candara" w:hAnsi="Candara" w:eastAsia="Candara" w:cs="Candara"/>
          <w:color w:val="auto"/>
          <w:sz w:val="28"/>
          <w:szCs w:val="28"/>
        </w:rPr>
        <w:t xml:space="preserve"> believe you could do it.</w:t>
      </w:r>
    </w:p>
    <w:p xmlns:wp14="http://schemas.microsoft.com/office/word/2010/wordml" w:rsidP="5B4EA01C" w14:paraId="4B99056E" wp14:textId="77777777">
      <w:pPr>
        <w:rPr>
          <w:rFonts w:ascii="Candara" w:hAnsi="Candara" w:eastAsia="Candara" w:cs="Candara"/>
          <w:color w:val="auto"/>
          <w:sz w:val="28"/>
          <w:szCs w:val="28"/>
        </w:rPr>
        <w:widowControl w:val="0"/>
        <w:spacing w:line="240" w:lineRule="auto"/>
      </w:pPr>
    </w:p>
    <w:p xmlns:wp14="http://schemas.microsoft.com/office/word/2010/wordml" w:rsidP="5B4EA01C" w14:paraId="544701BC" wp14:textId="4B49E2E5">
      <w:pPr>
        <w:rPr>
          <w:rFonts w:ascii="Candara" w:hAnsi="Candara" w:eastAsia="Candara" w:cs="Candara"/>
          <w:color w:val="auto"/>
          <w:sz w:val="28"/>
          <w:szCs w:val="28"/>
        </w:rPr>
        <w:widowControl w:val="0"/>
        <w:spacing w:line="240" w:lineRule="auto"/>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While </w:t>
      </w:r>
      <w:r w:rsidRPr="5B4EA01C" w:rsidR="5B4EA01C">
        <w:rPr>
          <w:rFonts w:ascii="Candara" w:hAnsi="Candara" w:eastAsia="Candara" w:cs="Candara"/>
          <w:color w:val="auto"/>
          <w:sz w:val="28"/>
          <w:szCs w:val="28"/>
        </w:rPr>
        <w:t>I’m</w:t>
      </w:r>
      <w:r w:rsidRPr="5B4EA01C" w:rsidR="5B4EA01C">
        <w:rPr>
          <w:rFonts w:ascii="Candara" w:hAnsi="Candara" w:eastAsia="Candara" w:cs="Candara"/>
          <w:color w:val="auto"/>
          <w:sz w:val="28"/>
          <w:szCs w:val="28"/>
        </w:rPr>
        <w:t xml:space="preserve"> away on business, </w:t>
      </w:r>
      <w:r w:rsidRPr="5B4EA01C" w:rsidR="5B4EA01C">
        <w:rPr>
          <w:rFonts w:ascii="Candara" w:hAnsi="Candara" w:eastAsia="Candara" w:cs="Candara"/>
          <w:color w:val="auto"/>
          <w:sz w:val="28"/>
          <w:szCs w:val="28"/>
        </w:rPr>
        <w:t>it’s</w:t>
      </w:r>
      <w:r w:rsidRPr="5B4EA01C" w:rsidR="5B4EA01C">
        <w:rPr>
          <w:rFonts w:ascii="Candara" w:hAnsi="Candara" w:eastAsia="Candara" w:cs="Candara"/>
          <w:color w:val="auto"/>
          <w:sz w:val="28"/>
          <w:szCs w:val="28"/>
        </w:rPr>
        <w:t xml:space="preserve"> important that you keep him on his daily routine. 7am to 9pm – </w:t>
      </w:r>
      <w:r w:rsidRPr="5B4EA01C" w:rsidR="5B4EA01C">
        <w:rPr>
          <w:rFonts w:ascii="Candara" w:hAnsi="Candara" w:eastAsia="Candara" w:cs="Candara"/>
          <w:color w:val="auto"/>
          <w:sz w:val="28"/>
          <w:szCs w:val="28"/>
        </w:rPr>
        <w:t>regularity is key.</w:t>
      </w:r>
    </w:p>
    <w:p xmlns:wp14="http://schemas.microsoft.com/office/word/2010/wordml" w:rsidP="5B4EA01C" w14:paraId="1299C43A" wp14:textId="77777777">
      <w:pPr>
        <w:rPr>
          <w:rFonts w:ascii="Candara" w:hAnsi="Candara" w:eastAsia="Candara" w:cs="Candara"/>
          <w:color w:val="auto"/>
          <w:sz w:val="28"/>
          <w:szCs w:val="28"/>
        </w:rPr>
        <w:widowControl w:val="0"/>
        <w:spacing w:line="240" w:lineRule="auto"/>
      </w:pPr>
    </w:p>
    <w:p xmlns:wp14="http://schemas.microsoft.com/office/word/2010/wordml" w:rsidP="5B4EA01C" w14:paraId="20202DCB" wp14:textId="05DA6636">
      <w:pPr>
        <w:pStyle w:val="Normal"/>
        <w:bidi w:val="0"/>
        <w:spacing w:before="0" w:beforeAutospacing="off" w:after="0" w:afterAutospacing="off" w:line="240" w:lineRule="auto"/>
        <w:ind w:left="0" w:right="0"/>
        <w:jc w:val="left"/>
        <w:rPr>
          <w:rFonts w:ascii="Candara" w:hAnsi="Candara" w:eastAsia="Candara" w:cs="Candara"/>
          <w:color w:val="auto"/>
          <w:sz w:val="28"/>
          <w:szCs w:val="28"/>
        </w:rPr>
        <w:pPrChange w:author="b m" w:date="2023-03-14T17:25:46.175Z">
          <w:pPr>
            <w:pStyle w:val="Normal"/>
            <w:spacing w:before="0" w:beforeAutospacing="off"/>
          </w:pPr>
        </w:pPrChange>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Remember that all his dietary habits, health </w:t>
      </w:r>
      <w:commentRangeStart w:id="1583637318"/>
      <w:r w:rsidRPr="5B4EA01C" w:rsidR="5B4EA01C">
        <w:rPr>
          <w:rFonts w:ascii="Candara" w:hAnsi="Candara" w:eastAsia="Candara" w:cs="Candara"/>
          <w:color w:val="auto"/>
          <w:sz w:val="28"/>
          <w:szCs w:val="28"/>
        </w:rPr>
        <w:t xml:space="preserve">regimens </w:t>
      </w:r>
      <w:commentRangeEnd w:id="1583637318"/>
      <w:r>
        <w:rPr>
          <w:rStyle w:val="CommentReference"/>
        </w:rPr>
        <w:commentReference w:id="1583637318"/>
      </w:r>
      <w:r w:rsidRPr="5B4EA01C" w:rsidR="5B4EA01C">
        <w:rPr>
          <w:rFonts w:ascii="Candara" w:hAnsi="Candara" w:eastAsia="Candara" w:cs="Candara"/>
          <w:color w:val="auto"/>
          <w:sz w:val="28"/>
          <w:szCs w:val="28"/>
        </w:rPr>
        <w:t>and study exercises are detailed in the files that we went over together.</w:t>
      </w:r>
    </w:p>
    <w:p xmlns:wp14="http://schemas.microsoft.com/office/word/2010/wordml" w:rsidP="5B4EA01C" w14:paraId="2E704D30" wp14:textId="008CEBA8">
      <w:pPr>
        <w:pStyle w:val="Normal"/>
        <w:bidi w:val="0"/>
        <w:spacing w:before="0" w:beforeAutospacing="off" w:after="0" w:afterAutospacing="off" w:line="240" w:lineRule="auto"/>
        <w:ind w:left="0" w:right="0"/>
        <w:jc w:val="left"/>
        <w:rPr>
          <w:rFonts w:ascii="Candara" w:hAnsi="Candara" w:eastAsia="Candara" w:cs="Candara"/>
          <w:color w:val="auto"/>
          <w:sz w:val="28"/>
          <w:szCs w:val="28"/>
        </w:rPr>
      </w:pPr>
    </w:p>
    <w:p xmlns:wp14="http://schemas.microsoft.com/office/word/2010/wordml" w:rsidP="5B4EA01C" w14:paraId="117B0801" wp14:textId="1A95FDF6">
      <w:pPr>
        <w:pStyle w:val="Normal"/>
        <w:bidi w:val="0"/>
        <w:spacing w:before="0" w:beforeAutospacing="off" w:after="0" w:afterAutospacing="off" w:line="240" w:lineRule="auto"/>
        <w:ind w:left="0" w:right="0"/>
        <w:jc w:val="left"/>
        <w:rPr>
          <w:rFonts w:ascii="Candara" w:hAnsi="Candara" w:eastAsia="Candara" w:cs="Candara"/>
          <w:color w:val="auto"/>
          <w:sz w:val="28"/>
          <w:szCs w:val="28"/>
        </w:rPr>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w:t>
      </w:r>
      <w:r w:rsidRPr="5B4EA01C" w:rsidR="5B4EA01C">
        <w:rPr>
          <w:rFonts w:ascii="Candara" w:hAnsi="Candara" w:eastAsia="Candara" w:cs="Candara"/>
          <w:color w:val="auto"/>
          <w:sz w:val="28"/>
          <w:szCs w:val="28"/>
        </w:rPr>
        <w:t xml:space="preserve">Danger: </w:t>
      </w:r>
      <w:r w:rsidRPr="5B4EA01C" w:rsidR="5B4EA01C">
        <w:rPr>
          <w:rFonts w:ascii="Candara" w:hAnsi="Candara" w:eastAsia="Candara" w:cs="Candara"/>
          <w:color w:val="auto"/>
          <w:sz w:val="28"/>
          <w:szCs w:val="28"/>
        </w:rPr>
        <w:t xml:space="preserve">I apologize if </w:t>
      </w:r>
      <w:r w:rsidRPr="5B4EA01C" w:rsidR="5B4EA01C">
        <w:rPr>
          <w:rFonts w:ascii="Candara" w:hAnsi="Candara" w:eastAsia="Candara" w:cs="Candara"/>
          <w:color w:val="auto"/>
          <w:sz w:val="28"/>
          <w:szCs w:val="28"/>
        </w:rPr>
        <w:t>you’ll</w:t>
      </w:r>
      <w:r w:rsidRPr="5B4EA01C" w:rsidR="5B4EA01C">
        <w:rPr>
          <w:rFonts w:ascii="Candara" w:hAnsi="Candara" w:eastAsia="Candara" w:cs="Candara"/>
          <w:color w:val="auto"/>
          <w:sz w:val="28"/>
          <w:szCs w:val="28"/>
        </w:rPr>
        <w:t xml:space="preserve"> have to decrypt them again, but...</w:t>
      </w:r>
    </w:p>
    <w:p w:rsidR="278FE567" w:rsidP="5B4EA01C" w:rsidRDefault="278FE567" w14:paraId="6F344DA7" w14:textId="4D2A0DA2">
      <w:pPr>
        <w:pStyle w:val="Normal"/>
        <w:bidi w:val="0"/>
        <w:spacing w:before="0" w:beforeAutospacing="off" w:after="0" w:afterAutospacing="off" w:line="240" w:lineRule="auto"/>
        <w:ind w:left="0" w:right="0"/>
        <w:jc w:val="left"/>
        <w:rPr>
          <w:rFonts w:ascii="Candara" w:hAnsi="Candara" w:eastAsia="Candara" w:cs="Candara"/>
          <w:color w:val="auto"/>
          <w:sz w:val="28"/>
          <w:szCs w:val="28"/>
        </w:rPr>
      </w:pPr>
      <w:r w:rsidRPr="5B4EA01C" w:rsidR="5B4EA01C">
        <w:rPr>
          <w:rFonts w:ascii="Candara" w:hAnsi="Candara" w:eastAsia="Candara" w:cs="Candara"/>
          <w:color w:val="auto"/>
          <w:sz w:val="28"/>
          <w:szCs w:val="28"/>
        </w:rPr>
        <w:t>Cautionne</w:t>
      </w:r>
      <w:r w:rsidRPr="5B4EA01C" w:rsidR="5B4EA01C">
        <w:rPr>
          <w:rFonts w:ascii="Candara" w:hAnsi="Candara" w:eastAsia="Candara" w:cs="Candara"/>
          <w:color w:val="auto"/>
          <w:sz w:val="28"/>
          <w:szCs w:val="28"/>
        </w:rPr>
        <w:t xml:space="preserve"> and I have made a habit of hiding our tracks for good reason.</w:t>
      </w:r>
    </w:p>
    <w:p xmlns:wp14="http://schemas.microsoft.com/office/word/2010/wordml" w:rsidP="5B4EA01C" w14:paraId="4DDBEF00" wp14:textId="77777777">
      <w:pPr>
        <w:rPr>
          <w:rFonts w:ascii="Candara" w:hAnsi="Candara" w:eastAsia="Candara" w:cs="Candara"/>
          <w:color w:val="auto"/>
          <w:sz w:val="28"/>
          <w:szCs w:val="28"/>
        </w:rPr>
        <w:widowControl w:val="0"/>
        <w:spacing w:line="240" w:lineRule="auto"/>
      </w:pPr>
    </w:p>
    <w:p xmlns:wp14="http://schemas.microsoft.com/office/word/2010/wordml" w:rsidP="5B4EA01C" w14:paraId="67DF1D79" wp14:textId="77777777">
      <w:pPr>
        <w:rPr>
          <w:rFonts w:ascii="Candara" w:hAnsi="Candara" w:eastAsia="Candara" w:cs="Candara"/>
          <w:color w:val="auto"/>
          <w:sz w:val="28"/>
          <w:szCs w:val="28"/>
        </w:rPr>
        <w:widowControl w:val="0"/>
        <w:spacing w:line="240" w:lineRule="auto"/>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And when the day is over, feel free to play games, watch movies or read comics together. </w:t>
      </w:r>
    </w:p>
    <w:p xmlns:wp14="http://schemas.microsoft.com/office/word/2010/wordml" w:rsidP="5B4EA01C" w14:paraId="3461D779" wp14:textId="77777777">
      <w:pPr>
        <w:rPr>
          <w:rFonts w:ascii="Candara" w:hAnsi="Candara" w:eastAsia="Candara" w:cs="Candara"/>
          <w:color w:val="auto"/>
          <w:sz w:val="28"/>
          <w:szCs w:val="28"/>
        </w:rPr>
        <w:widowControl w:val="0"/>
        <w:spacing w:line="240" w:lineRule="auto"/>
      </w:pPr>
    </w:p>
    <w:p xmlns:wp14="http://schemas.microsoft.com/office/word/2010/wordml" w:rsidP="5B4EA01C" w14:paraId="35D728F1" wp14:textId="7B2CC86F">
      <w:pPr>
        <w:pStyle w:val="Normal"/>
        <w:bidi w:val="0"/>
        <w:spacing w:before="0" w:beforeAutospacing="off" w:after="0" w:afterAutospacing="off" w:line="240" w:lineRule="auto"/>
        <w:ind w:left="0" w:right="0"/>
        <w:jc w:val="left"/>
        <w:rPr>
          <w:rFonts w:ascii="Candara" w:hAnsi="Candara" w:eastAsia="Candara" w:cs="Candara"/>
          <w:color w:val="auto"/>
          <w:sz w:val="28"/>
          <w:szCs w:val="28"/>
        </w:rPr>
        <w:pPrChange w:author="b m" w:date="2023-03-14T17:27:30.648Z">
          <w:pPr>
            <w:pStyle w:val="Normal"/>
            <w:spacing w:before="0" w:beforeAutospacing="off"/>
          </w:pPr>
        </w:pPrChange>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If you need a suggestion, </w:t>
      </w:r>
      <w:r w:rsidRPr="5B4EA01C" w:rsidR="5B4EA01C">
        <w:rPr>
          <w:rFonts w:ascii="Candara" w:hAnsi="Candara" w:eastAsia="Candara" w:cs="Candara"/>
          <w:color w:val="auto"/>
          <w:sz w:val="28"/>
          <w:szCs w:val="28"/>
        </w:rPr>
        <w:t>Cautionne</w:t>
      </w:r>
      <w:r w:rsidRPr="5B4EA01C" w:rsidR="5B4EA01C">
        <w:rPr>
          <w:rFonts w:ascii="Candara" w:hAnsi="Candara" w:eastAsia="Candara" w:cs="Candara"/>
          <w:color w:val="auto"/>
          <w:sz w:val="28"/>
          <w:szCs w:val="28"/>
        </w:rPr>
        <w:t xml:space="preserve"> told me that he loves the “Cantaloupe Mall” course on “Marco Kart</w:t>
      </w:r>
      <w:r w:rsidRPr="5B4EA01C" w:rsidR="5B4EA01C">
        <w:rPr>
          <w:rFonts w:ascii="Candara" w:hAnsi="Candara" w:eastAsia="Candara" w:cs="Candara"/>
          <w:color w:val="auto"/>
          <w:sz w:val="28"/>
          <w:szCs w:val="28"/>
        </w:rPr>
        <w:t>”.</w:t>
      </w:r>
    </w:p>
    <w:p w:rsidR="278FE567" w:rsidP="5B4EA01C" w:rsidRDefault="278FE567" w14:paraId="561655AF" w14:textId="18DD808D">
      <w:pPr>
        <w:pStyle w:val="Normal"/>
        <w:bidi w:val="0"/>
        <w:spacing w:before="0" w:beforeAutospacing="off" w:after="0" w:afterAutospacing="off" w:line="240" w:lineRule="auto"/>
        <w:ind w:left="0" w:right="0"/>
        <w:jc w:val="left"/>
        <w:rPr>
          <w:rFonts w:ascii="Candara" w:hAnsi="Candara" w:eastAsia="Candara" w:cs="Candara"/>
          <w:color w:val="auto"/>
          <w:sz w:val="28"/>
          <w:szCs w:val="28"/>
        </w:rPr>
      </w:pPr>
    </w:p>
    <w:p w:rsidR="278FE567" w:rsidP="5B4EA01C" w:rsidRDefault="278FE567" w14:paraId="2F2DA09C" w14:textId="47F3E1C6">
      <w:pPr>
        <w:pStyle w:val="Normal"/>
        <w:bidi w:val="0"/>
        <w:spacing w:before="0" w:beforeAutospacing="off" w:after="0" w:afterAutospacing="off" w:line="240" w:lineRule="auto"/>
        <w:ind w:left="0" w:right="0"/>
        <w:jc w:val="left"/>
        <w:rPr>
          <w:rFonts w:ascii="Candara" w:hAnsi="Candara" w:eastAsia="Candara" w:cs="Candara"/>
          <w:color w:val="auto"/>
          <w:sz w:val="28"/>
          <w:szCs w:val="28"/>
        </w:rPr>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...I might be pronouncing that wrong, but </w:t>
      </w:r>
      <w:r w:rsidRPr="5B4EA01C" w:rsidR="5B4EA01C">
        <w:rPr>
          <w:rFonts w:ascii="Candara" w:hAnsi="Candara" w:eastAsia="Candara" w:cs="Candara"/>
          <w:color w:val="auto"/>
          <w:sz w:val="28"/>
          <w:szCs w:val="28"/>
        </w:rPr>
        <w:t>he’ll</w:t>
      </w:r>
      <w:r w:rsidRPr="5B4EA01C" w:rsidR="5B4EA01C">
        <w:rPr>
          <w:rFonts w:ascii="Candara" w:hAnsi="Candara" w:eastAsia="Candara" w:cs="Candara"/>
          <w:color w:val="auto"/>
          <w:sz w:val="28"/>
          <w:szCs w:val="28"/>
        </w:rPr>
        <w:t xml:space="preserve"> know what you mean.</w:t>
      </w:r>
    </w:p>
    <w:p xmlns:wp14="http://schemas.microsoft.com/office/word/2010/wordml" w:rsidP="5B4EA01C" w14:paraId="3CF2D8B6" wp14:textId="77777777">
      <w:pPr>
        <w:rPr>
          <w:rFonts w:ascii="Candara" w:hAnsi="Candara" w:eastAsia="Candara" w:cs="Candara"/>
          <w:color w:val="auto"/>
          <w:sz w:val="28"/>
          <w:szCs w:val="28"/>
        </w:rPr>
        <w:widowControl w:val="0"/>
        <w:spacing w:line="240" w:lineRule="auto"/>
      </w:pPr>
    </w:p>
    <w:p xmlns:wp14="http://schemas.microsoft.com/office/word/2010/wordml" w:rsidP="5B4EA01C" w14:paraId="61E0AFA5" wp14:textId="77777777">
      <w:pPr>
        <w:rPr>
          <w:rFonts w:ascii="Candara" w:hAnsi="Candara" w:eastAsia="Candara" w:cs="Candara"/>
          <w:color w:val="auto"/>
          <w:sz w:val="28"/>
          <w:szCs w:val="28"/>
        </w:rPr>
        <w:widowControl w:val="0"/>
        <w:spacing w:line="240" w:lineRule="auto"/>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So, take care. If things go smoothly, </w:t>
      </w:r>
      <w:r w:rsidRPr="5B4EA01C" w:rsidR="5B4EA01C">
        <w:rPr>
          <w:rFonts w:ascii="Candara" w:hAnsi="Candara" w:eastAsia="Candara" w:cs="Candara"/>
          <w:color w:val="auto"/>
          <w:sz w:val="28"/>
          <w:szCs w:val="28"/>
        </w:rPr>
        <w:t>I’ll</w:t>
      </w:r>
      <w:r w:rsidRPr="5B4EA01C" w:rsidR="5B4EA01C">
        <w:rPr>
          <w:rFonts w:ascii="Candara" w:hAnsi="Candara" w:eastAsia="Candara" w:cs="Candara"/>
          <w:color w:val="auto"/>
          <w:sz w:val="28"/>
          <w:szCs w:val="28"/>
        </w:rPr>
        <w:t xml:space="preserve"> be back for him in a week.</w:t>
      </w:r>
    </w:p>
    <w:p w:rsidR="278FE567" w:rsidP="5B4EA01C" w:rsidRDefault="278FE567" w14:paraId="50C7F2AE" w14:textId="31A40FBF">
      <w:pPr>
        <w:pStyle w:val="Normal"/>
        <w:rPr>
          <w:rFonts w:ascii="Candara" w:hAnsi="Candara" w:eastAsia="Candara" w:cs="Candara"/>
          <w:color w:val="auto"/>
          <w:sz w:val="28"/>
          <w:szCs w:val="28"/>
        </w:rPr>
      </w:pPr>
    </w:p>
    <w:p w:rsidR="278FE567" w:rsidP="5B4EA01C" w:rsidRDefault="278FE567" w14:paraId="3B6DC53B" w14:textId="60BF04B8">
      <w:pPr>
        <w:pStyle w:val="Normal"/>
        <w:rPr>
          <w:rFonts w:ascii="Candara" w:hAnsi="Candara" w:eastAsia="Candara" w:cs="Candara"/>
          <w:color w:val="auto"/>
          <w:sz w:val="28"/>
          <w:szCs w:val="28"/>
        </w:rPr>
      </w:pPr>
      <w:r w:rsidRPr="5B4EA01C" w:rsidR="5B4EA01C">
        <w:rPr>
          <w:rFonts w:ascii="Candara" w:hAnsi="Candara" w:eastAsia="Candara" w:cs="Candara"/>
          <w:color w:val="auto"/>
          <w:sz w:val="28"/>
          <w:szCs w:val="28"/>
        </w:rPr>
        <w:t>Dr.</w:t>
      </w:r>
      <w:r w:rsidRPr="5B4EA01C" w:rsidR="5B4EA01C">
        <w:rPr>
          <w:rFonts w:ascii="Candara" w:hAnsi="Candara" w:eastAsia="Candara" w:cs="Candara"/>
          <w:color w:val="auto"/>
          <w:sz w:val="28"/>
          <w:szCs w:val="28"/>
        </w:rPr>
        <w:t xml:space="preserve"> Danger: And if things </w:t>
      </w:r>
      <w:r w:rsidRPr="5B4EA01C" w:rsidR="5B4EA01C">
        <w:rPr>
          <w:rFonts w:ascii="Candara" w:hAnsi="Candara" w:eastAsia="Candara" w:cs="Candara"/>
          <w:i w:val="1"/>
          <w:iCs w:val="1"/>
          <w:color w:val="auto"/>
          <w:sz w:val="28"/>
          <w:szCs w:val="28"/>
        </w:rPr>
        <w:t>don’t</w:t>
      </w:r>
      <w:r w:rsidRPr="5B4EA01C" w:rsidR="5B4EA01C">
        <w:rPr>
          <w:rFonts w:ascii="Candara" w:hAnsi="Candara" w:eastAsia="Candara" w:cs="Candara"/>
          <w:i w:val="1"/>
          <w:iCs w:val="1"/>
          <w:color w:val="auto"/>
          <w:sz w:val="28"/>
          <w:szCs w:val="28"/>
        </w:rPr>
        <w:t xml:space="preserve"> </w:t>
      </w:r>
      <w:r w:rsidRPr="5B4EA01C" w:rsidR="5B4EA01C">
        <w:rPr>
          <w:rFonts w:ascii="Candara" w:hAnsi="Candara" w:eastAsia="Candara" w:cs="Candara"/>
          <w:color w:val="auto"/>
          <w:sz w:val="28"/>
          <w:szCs w:val="28"/>
        </w:rPr>
        <w:t>go smoothly... Well, there are systems in place that will guide you on what to do.</w:t>
      </w:r>
    </w:p>
    <w:p xmlns:wp14="http://schemas.microsoft.com/office/word/2010/wordml" w:rsidP="5B4EA01C" w14:paraId="0FB78278" wp14:textId="77777777">
      <w:pPr>
        <w:rPr>
          <w:rFonts w:ascii="Candara" w:hAnsi="Candara" w:eastAsia="Candara" w:cs="Candara"/>
          <w:color w:val="C00000"/>
          <w:sz w:val="28"/>
          <w:szCs w:val="28"/>
        </w:rPr>
        <w:widowControl w:val="0"/>
        <w:spacing w:line="240" w:lineRule="auto"/>
      </w:pPr>
    </w:p>
    <w:p w:rsidR="278FE567" w:rsidP="5B4EA01C" w:rsidRDefault="278FE567" w14:paraId="5F665DC8" w14:textId="68D6D36D">
      <w:pPr>
        <w:rPr>
          <w:rFonts w:ascii="Candara" w:hAnsi="Candara" w:eastAsia="Candara" w:cs="Candara"/>
          <w:color w:val="C00000"/>
          <w:sz w:val="28"/>
          <w:szCs w:val="28"/>
        </w:rPr>
      </w:pPr>
      <w:r w:rsidRPr="5B4EA01C" w:rsidR="5B4EA01C">
        <w:rPr>
          <w:rFonts w:ascii="Candara" w:hAnsi="Candara" w:eastAsia="Candara" w:cs="Candara"/>
          <w:color w:val="C00000"/>
          <w:sz w:val="28"/>
          <w:szCs w:val="28"/>
        </w:rPr>
        <w:t>Dr.</w:t>
      </w:r>
      <w:r w:rsidRPr="5B4EA01C" w:rsidR="5B4EA01C">
        <w:rPr>
          <w:rFonts w:ascii="Candara" w:hAnsi="Candara" w:eastAsia="Candara" w:cs="Candara"/>
          <w:color w:val="C00000"/>
          <w:sz w:val="28"/>
          <w:szCs w:val="28"/>
        </w:rPr>
        <w:t xml:space="preserve"> Danger: </w:t>
      </w:r>
      <w:r w:rsidRPr="5B4EA01C" w:rsidR="5B4EA01C">
        <w:rPr>
          <w:rFonts w:ascii="Candara" w:hAnsi="Candara" w:eastAsia="Candara" w:cs="Candara"/>
          <w:color w:val="C00000"/>
          <w:sz w:val="28"/>
          <w:szCs w:val="28"/>
        </w:rPr>
        <w:t>That’s</w:t>
      </w:r>
      <w:r w:rsidRPr="5B4EA01C" w:rsidR="5B4EA01C">
        <w:rPr>
          <w:rFonts w:ascii="Candara" w:hAnsi="Candara" w:eastAsia="Candara" w:cs="Candara"/>
          <w:color w:val="C00000"/>
          <w:sz w:val="28"/>
          <w:szCs w:val="28"/>
        </w:rPr>
        <w:t xml:space="preserve"> all for now. Goodbye.</w:t>
      </w:r>
    </w:p>
    <w:p w:rsidR="278FE567" w:rsidP="5B4EA01C" w:rsidRDefault="278FE567" w14:paraId="5BE0A169" w14:textId="660EC149">
      <w:pPr>
        <w:pStyle w:val="Normal"/>
        <w:rPr>
          <w:rFonts w:ascii="Candara" w:hAnsi="Candara" w:eastAsia="Candara" w:cs="Candara"/>
          <w:color w:val="C00000"/>
          <w:sz w:val="28"/>
          <w:szCs w:val="28"/>
        </w:rPr>
      </w:pPr>
    </w:p>
    <w:p w:rsidR="278FE567" w:rsidP="5B4EA01C" w:rsidRDefault="278FE567" w14:paraId="72440079" w14:textId="3A185A14">
      <w:pPr>
        <w:pStyle w:val="Normal"/>
        <w:rPr>
          <w:rFonts w:ascii="Candara" w:hAnsi="Candara" w:eastAsia="Candara" w:cs="Candara"/>
          <w:color w:val="C00000"/>
          <w:sz w:val="28"/>
          <w:szCs w:val="28"/>
        </w:rPr>
      </w:pPr>
      <w:r w:rsidRPr="5B4EA01C" w:rsidR="5B4EA01C">
        <w:rPr>
          <w:rFonts w:ascii="Candara" w:hAnsi="Candara" w:eastAsia="Candara" w:cs="Candara"/>
          <w:color w:val="C00000"/>
          <w:sz w:val="28"/>
          <w:szCs w:val="28"/>
        </w:rPr>
        <w:t>Dr Danger: And thank you for taking care of my...</w:t>
      </w:r>
    </w:p>
    <w:p w:rsidR="278FE567" w:rsidP="5B4EA01C" w:rsidRDefault="278FE567" w14:paraId="46B4ECB8" w14:textId="0255AD79">
      <w:pPr>
        <w:pStyle w:val="Normal"/>
        <w:rPr>
          <w:rFonts w:ascii="Candara" w:hAnsi="Candara" w:eastAsia="Candara" w:cs="Candara"/>
          <w:sz w:val="28"/>
          <w:szCs w:val="28"/>
        </w:rPr>
      </w:pPr>
    </w:p>
    <w:p w:rsidR="5B4EA01C" w:rsidP="5B4EA01C" w:rsidRDefault="5B4EA01C" w14:paraId="64C0A481" w14:textId="344CF096">
      <w:pPr>
        <w:pStyle w:val="Normal"/>
        <w:bidi w:val="0"/>
        <w:spacing w:before="0" w:beforeAutospacing="off" w:after="0" w:afterAutospacing="off" w:line="240" w:lineRule="auto"/>
        <w:ind w:left="0" w:right="0"/>
        <w:jc w:val="left"/>
        <w:rPr>
          <w:rFonts w:ascii="Candara" w:hAnsi="Candara" w:eastAsia="Candara" w:cs="Candara"/>
          <w:b w:val="1"/>
          <w:bCs w:val="1"/>
          <w:sz w:val="28"/>
          <w:szCs w:val="28"/>
        </w:rPr>
      </w:pPr>
      <w:r w:rsidRPr="5B4EA01C" w:rsidR="5B4EA01C">
        <w:rPr>
          <w:rFonts w:ascii="Candara" w:hAnsi="Candara" w:eastAsia="Candara" w:cs="Candara"/>
          <w:b w:val="1"/>
          <w:bCs w:val="1"/>
          <w:sz w:val="28"/>
          <w:szCs w:val="28"/>
        </w:rPr>
        <w:t>[</w:t>
      </w:r>
      <w:r w:rsidRPr="5B4EA01C" w:rsidR="5B4EA01C">
        <w:rPr>
          <w:rFonts w:ascii="Candara" w:hAnsi="Candara" w:eastAsia="Candara" w:cs="Candara"/>
          <w:b w:val="1"/>
          <w:bCs w:val="1"/>
          <w:sz w:val="28"/>
          <w:szCs w:val="28"/>
        </w:rPr>
        <w:t>Dr.</w:t>
      </w:r>
      <w:r w:rsidRPr="5B4EA01C" w:rsidR="5B4EA01C">
        <w:rPr>
          <w:rFonts w:ascii="Candara" w:hAnsi="Candara" w:eastAsia="Candara" w:cs="Candara"/>
          <w:b w:val="1"/>
          <w:bCs w:val="1"/>
          <w:sz w:val="28"/>
          <w:szCs w:val="28"/>
        </w:rPr>
        <w:t xml:space="preserve"> Danger pauses, and her expression changes – showing </w:t>
      </w:r>
      <w:r w:rsidRPr="5B4EA01C" w:rsidR="5B4EA01C">
        <w:rPr>
          <w:rFonts w:ascii="Candara" w:hAnsi="Candara" w:eastAsia="Candara" w:cs="Candara"/>
          <w:b w:val="1"/>
          <w:bCs w:val="1"/>
          <w:sz w:val="28"/>
          <w:szCs w:val="28"/>
        </w:rPr>
        <w:t>she’s</w:t>
      </w:r>
      <w:r w:rsidRPr="5B4EA01C" w:rsidR="5B4EA01C">
        <w:rPr>
          <w:rFonts w:ascii="Candara" w:hAnsi="Candara" w:eastAsia="Candara" w:cs="Candara"/>
          <w:b w:val="1"/>
          <w:bCs w:val="1"/>
          <w:sz w:val="28"/>
          <w:szCs w:val="28"/>
        </w:rPr>
        <w:t xml:space="preserve"> </w:t>
      </w:r>
      <w:r w:rsidRPr="5B4EA01C" w:rsidR="5B4EA01C">
        <w:rPr>
          <w:rFonts w:ascii="Candara" w:hAnsi="Candara" w:eastAsia="Candara" w:cs="Candara"/>
          <w:b w:val="1"/>
          <w:bCs w:val="1"/>
          <w:sz w:val="28"/>
          <w:szCs w:val="28"/>
        </w:rPr>
        <w:t>hold</w:t>
      </w:r>
      <w:r w:rsidRPr="5B4EA01C" w:rsidR="5B4EA01C">
        <w:rPr>
          <w:rFonts w:ascii="Candara" w:hAnsi="Candara" w:eastAsia="Candara" w:cs="Candara"/>
          <w:b w:val="1"/>
          <w:bCs w:val="1"/>
          <w:sz w:val="28"/>
          <w:szCs w:val="28"/>
        </w:rPr>
        <w:t>ing something back]</w:t>
      </w:r>
    </w:p>
    <w:p w:rsidR="278FE567" w:rsidP="5B4EA01C" w:rsidRDefault="278FE567" w14:paraId="552F037C" w14:textId="0614DF7F">
      <w:pPr>
        <w:pStyle w:val="Normal"/>
        <w:rPr>
          <w:rFonts w:ascii="Candara" w:hAnsi="Candara" w:eastAsia="Candara" w:cs="Candara"/>
          <w:sz w:val="28"/>
          <w:szCs w:val="28"/>
        </w:rPr>
      </w:pPr>
    </w:p>
    <w:p w:rsidR="278FE567" w:rsidP="5B4EA01C" w:rsidRDefault="278FE567" w14:paraId="2F5047AF" w14:textId="6F9C8D92">
      <w:pPr>
        <w:pStyle w:val="Normal"/>
        <w:rPr>
          <w:rFonts w:ascii="Candara" w:hAnsi="Candara" w:eastAsia="Candara" w:cs="Candara"/>
          <w:color w:val="C00000"/>
          <w:sz w:val="28"/>
          <w:szCs w:val="28"/>
        </w:rPr>
      </w:pPr>
      <w:r w:rsidRPr="5B4EA01C" w:rsidR="5B4EA01C">
        <w:rPr>
          <w:rFonts w:ascii="Candara" w:hAnsi="Candara" w:eastAsia="Candara" w:cs="Candara"/>
          <w:color w:val="C00000"/>
          <w:sz w:val="28"/>
          <w:szCs w:val="28"/>
        </w:rPr>
        <w:t xml:space="preserve">Dr Danger: </w:t>
      </w:r>
      <w:r w:rsidRPr="5B4EA01C" w:rsidR="5B4EA01C">
        <w:rPr>
          <w:rFonts w:ascii="Candara" w:hAnsi="Candara" w:eastAsia="Candara" w:cs="Candara"/>
          <w:color w:val="C00000"/>
          <w:sz w:val="22"/>
          <w:szCs w:val="22"/>
        </w:rPr>
        <w:t>Note to self, re-record instructions at earliest convenience. Try not to be so ominous, next time.</w:t>
      </w:r>
    </w:p>
    <w:p w:rsidR="278FE567" w:rsidP="5B4EA01C" w:rsidRDefault="278FE567" w14:paraId="2FD629C0" w14:textId="71376C5E">
      <w:pPr>
        <w:pStyle w:val="Normal"/>
        <w:rPr>
          <w:rFonts w:ascii="Candara" w:hAnsi="Candara" w:eastAsia="Candara" w:cs="Candara"/>
          <w:sz w:val="28"/>
          <w:szCs w:val="28"/>
        </w:rPr>
      </w:pPr>
    </w:p>
    <w:p w:rsidR="278FE567" w:rsidP="5B4EA01C" w:rsidRDefault="278FE567" w14:paraId="2724A187" w14:textId="63033779">
      <w:pPr>
        <w:pStyle w:val="Normal"/>
        <w:rPr>
          <w:rFonts w:ascii="Candara" w:hAnsi="Candara" w:eastAsia="Candara" w:cs="Candara"/>
          <w:b w:val="1"/>
          <w:bCs w:val="1"/>
          <w:sz w:val="28"/>
          <w:szCs w:val="28"/>
        </w:rPr>
      </w:pPr>
      <w:r w:rsidRPr="5B4EA01C" w:rsidR="5B4EA01C">
        <w:rPr>
          <w:rFonts w:ascii="Candara" w:hAnsi="Candara" w:eastAsia="Candara" w:cs="Candara"/>
          <w:b w:val="1"/>
          <w:bCs w:val="1"/>
          <w:sz w:val="28"/>
          <w:szCs w:val="28"/>
        </w:rPr>
        <w:t>[recording switches off]</w:t>
      </w:r>
    </w:p>
    <w:p w:rsidR="278FE567" w:rsidP="5B4EA01C" w:rsidRDefault="278FE567" w14:paraId="292095F9" w14:textId="1B6BA297">
      <w:pPr>
        <w:pStyle w:val="Normal"/>
        <w:rPr>
          <w:rFonts w:ascii="Candara" w:hAnsi="Candara" w:eastAsia="Candara" w:cs="Candara"/>
          <w:b w:val="1"/>
          <w:bCs w:val="1"/>
          <w:sz w:val="28"/>
          <w:szCs w:val="28"/>
        </w:rPr>
      </w:pPr>
    </w:p>
    <w:p w:rsidR="278FE567" w:rsidP="5B4EA01C" w:rsidRDefault="278FE567" w14:paraId="37A6A30C" w14:textId="071B8827">
      <w:pPr>
        <w:pStyle w:val="Normal"/>
        <w:rPr>
          <w:rFonts w:ascii="Candara" w:hAnsi="Candara" w:eastAsia="Candara" w:cs="Candara"/>
          <w:b w:val="1"/>
          <w:bCs w:val="1"/>
          <w:sz w:val="28"/>
          <w:szCs w:val="28"/>
        </w:rPr>
      </w:pPr>
      <w:r w:rsidRPr="5B4EA01C" w:rsidR="5B4EA01C">
        <w:rPr>
          <w:rFonts w:ascii="Candara" w:hAnsi="Candara" w:eastAsia="Candara" w:cs="Candara"/>
          <w:b w:val="1"/>
          <w:bCs w:val="1"/>
          <w:sz w:val="28"/>
          <w:szCs w:val="28"/>
        </w:rPr>
        <w:t>[pause – return to the corridor 3 scene]</w:t>
      </w:r>
    </w:p>
    <w:p xmlns:wp14="http://schemas.microsoft.com/office/word/2010/wordml" w:rsidP="5B4EA01C" w14:paraId="1FC39945" wp14:textId="77777777">
      <w:pPr>
        <w:rPr>
          <w:rFonts w:ascii="Candara" w:hAnsi="Candara" w:eastAsia="Candara" w:cs="Candara"/>
          <w:sz w:val="28"/>
          <w:szCs w:val="28"/>
        </w:rPr>
        <w:widowControl w:val="0"/>
        <w:spacing w:line="240" w:lineRule="auto"/>
      </w:pPr>
    </w:p>
    <w:p xmlns:wp14="http://schemas.microsoft.com/office/word/2010/wordml" w:rsidP="5B4EA01C" w14:paraId="6DCD8156" wp14:textId="64E993F4">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w:t>
      </w:r>
      <w:r w:rsidRPr="5B4EA01C" w:rsidR="5B4EA01C">
        <w:rPr>
          <w:rFonts w:ascii="Candara" w:hAnsi="Candara" w:eastAsia="Candara" w:cs="Candara"/>
          <w:sz w:val="28"/>
          <w:szCs w:val="28"/>
        </w:rPr>
        <w:t xml:space="preserve">That message </w:t>
      </w:r>
      <w:r w:rsidRPr="5B4EA01C" w:rsidR="5B4EA01C">
        <w:rPr>
          <w:rFonts w:ascii="Candara" w:hAnsi="Candara" w:eastAsia="Candara" w:cs="Candara"/>
          <w:sz w:val="28"/>
          <w:szCs w:val="28"/>
        </w:rPr>
        <w:t>wasn’t</w:t>
      </w:r>
      <w:r w:rsidRPr="5B4EA01C" w:rsidR="5B4EA01C">
        <w:rPr>
          <w:rFonts w:ascii="Candara" w:hAnsi="Candara" w:eastAsia="Candara" w:cs="Candara"/>
          <w:sz w:val="28"/>
          <w:szCs w:val="28"/>
        </w:rPr>
        <w:t xml:space="preserve"> for you, and it </w:t>
      </w:r>
      <w:r w:rsidRPr="5B4EA01C" w:rsidR="5B4EA01C">
        <w:rPr>
          <w:rFonts w:ascii="Candara" w:hAnsi="Candara" w:eastAsia="Candara" w:cs="Candara"/>
          <w:sz w:val="28"/>
          <w:szCs w:val="28"/>
        </w:rPr>
        <w:t>wasn’t</w:t>
      </w:r>
      <w:r w:rsidRPr="5B4EA01C" w:rsidR="5B4EA01C">
        <w:rPr>
          <w:rFonts w:ascii="Candara" w:hAnsi="Candara" w:eastAsia="Candara" w:cs="Candara"/>
          <w:sz w:val="28"/>
          <w:szCs w:val="28"/>
        </w:rPr>
        <w:t xml:space="preserve"> for one of Dr. Danger’s goons either.)</w:t>
      </w:r>
    </w:p>
    <w:p xmlns:wp14="http://schemas.microsoft.com/office/word/2010/wordml" w:rsidP="5B4EA01C" w14:paraId="0562CB0E" wp14:textId="77777777">
      <w:pPr>
        <w:rPr>
          <w:rFonts w:ascii="Candara" w:hAnsi="Candara" w:eastAsia="Candara" w:cs="Candara"/>
          <w:sz w:val="28"/>
          <w:szCs w:val="28"/>
        </w:rPr>
        <w:widowControl w:val="0"/>
        <w:spacing w:line="240" w:lineRule="auto"/>
      </w:pPr>
    </w:p>
    <w:p xmlns:wp14="http://schemas.microsoft.com/office/word/2010/wordml" w:rsidP="5B4EA01C" w14:paraId="2B0D5B9E" wp14:textId="67CAA5D8">
      <w:pPr>
        <w:widowControl w:val="0"/>
        <w:spacing w:line="240" w:lineRule="auto"/>
        <w:rPr>
          <w:rFonts w:ascii="Candara" w:hAnsi="Candara" w:eastAsia="Candara" w:cs="Candara"/>
          <w:sz w:val="28"/>
          <w:szCs w:val="28"/>
        </w:rPr>
      </w:pPr>
      <w:r w:rsidRPr="5B4EA01C" w:rsidR="5B4EA01C">
        <w:rPr>
          <w:rFonts w:ascii="Candara" w:hAnsi="Candara" w:eastAsia="Candara" w:cs="Candara"/>
          <w:sz w:val="28"/>
          <w:szCs w:val="28"/>
        </w:rPr>
        <w:t xml:space="preserve">Player: (But a babysitter? </w:t>
      </w:r>
      <w:r w:rsidRPr="5B4EA01C" w:rsidR="5B4EA01C">
        <w:rPr>
          <w:rFonts w:ascii="Candara" w:hAnsi="Candara" w:eastAsia="Candara" w:cs="Candara"/>
          <w:i w:val="1"/>
          <w:iCs w:val="1"/>
          <w:sz w:val="28"/>
          <w:szCs w:val="28"/>
        </w:rPr>
        <w:t>Really?)</w:t>
      </w:r>
    </w:p>
    <w:p xmlns:wp14="http://schemas.microsoft.com/office/word/2010/wordml" w:rsidP="5B4EA01C" w14:paraId="4F764865" wp14:textId="0C4D1BB8">
      <w:pPr>
        <w:widowControl w:val="0"/>
        <w:spacing w:line="240" w:lineRule="auto"/>
        <w:rPr>
          <w:rFonts w:ascii="Candara" w:hAnsi="Candara" w:eastAsia="Candara" w:cs="Candara"/>
          <w:sz w:val="28"/>
          <w:szCs w:val="28"/>
        </w:rPr>
      </w:pPr>
    </w:p>
    <w:p xmlns:wp14="http://schemas.microsoft.com/office/word/2010/wordml" w:rsidP="5B4EA01C" w14:paraId="1DDE453D" wp14:textId="7C77CD1C">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 xml:space="preserve">Player: (Who in the world would be qualified to </w:t>
      </w:r>
      <w:r w:rsidRPr="5B4EA01C" w:rsidR="5B4EA01C">
        <w:rPr>
          <w:rFonts w:ascii="Candara" w:hAnsi="Candara" w:eastAsia="Candara" w:cs="Candara"/>
          <w:sz w:val="28"/>
          <w:szCs w:val="28"/>
        </w:rPr>
        <w:t>babysit</w:t>
      </w:r>
      <w:r w:rsidRPr="5B4EA01C" w:rsidR="5B4EA01C">
        <w:rPr>
          <w:rFonts w:ascii="Candara" w:hAnsi="Candara" w:eastAsia="Candara" w:cs="Candara"/>
          <w:sz w:val="28"/>
          <w:szCs w:val="28"/>
        </w:rPr>
        <w:t xml:space="preserve"> </w:t>
      </w:r>
      <w:r w:rsidRPr="5B4EA01C" w:rsidR="5B4EA01C">
        <w:rPr>
          <w:rFonts w:ascii="Candara" w:hAnsi="Candara" w:eastAsia="Candara" w:cs="Candara"/>
          <w:i w:val="1"/>
          <w:iCs w:val="1"/>
          <w:sz w:val="28"/>
          <w:szCs w:val="28"/>
        </w:rPr>
        <w:t>him?</w:t>
      </w:r>
      <w:r w:rsidRPr="5B4EA01C" w:rsidR="5B4EA01C">
        <w:rPr>
          <w:rFonts w:ascii="Candara" w:hAnsi="Candara" w:eastAsia="Candara" w:cs="Candara"/>
          <w:sz w:val="28"/>
          <w:szCs w:val="28"/>
        </w:rPr>
        <w:t>)</w:t>
      </w:r>
    </w:p>
    <w:p xmlns:wp14="http://schemas.microsoft.com/office/word/2010/wordml" w:rsidP="5B4EA01C" w14:paraId="34CE0A41" wp14:textId="77777777">
      <w:pPr>
        <w:rPr>
          <w:rFonts w:ascii="Candara" w:hAnsi="Candara" w:eastAsia="Candara" w:cs="Candara"/>
          <w:sz w:val="28"/>
          <w:szCs w:val="28"/>
        </w:rPr>
        <w:widowControl w:val="0"/>
        <w:spacing w:line="240" w:lineRule="auto"/>
      </w:pPr>
    </w:p>
    <w:p xmlns:wp14="http://schemas.microsoft.com/office/word/2010/wordml" w:rsidP="5B4EA01C" w14:paraId="62EBF3C5" wp14:textId="681729BB">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w:t>
      </w:r>
    </w:p>
    <w:p xmlns:wp14="http://schemas.microsoft.com/office/word/2010/wordml" w:rsidP="5B4EA01C" w14:paraId="6D98A12B" wp14:textId="77777777">
      <w:pPr>
        <w:rPr>
          <w:rFonts w:ascii="Candara" w:hAnsi="Candara" w:eastAsia="Candara" w:cs="Candara"/>
          <w:sz w:val="28"/>
          <w:szCs w:val="28"/>
        </w:rPr>
        <w:widowControl w:val="0"/>
        <w:spacing w:line="240" w:lineRule="auto"/>
      </w:pPr>
    </w:p>
    <w:p xmlns:wp14="http://schemas.microsoft.com/office/word/2010/wordml" w:rsidP="5B4EA01C" w14:paraId="32ED6C15" wp14:textId="4338ACA2">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(No one, apparently.)</w:t>
      </w:r>
    </w:p>
    <w:p xmlns:wp14="http://schemas.microsoft.com/office/word/2010/wordml" w:rsidP="5B4EA01C" w14:paraId="5997CC1D" wp14:textId="11494E3F">
      <w:pPr>
        <w:pStyle w:val="Normal"/>
        <w:rPr>
          <w:rFonts w:ascii="Candara" w:hAnsi="Candara" w:eastAsia="Candara" w:cs="Candara"/>
          <w:sz w:val="28"/>
          <w:szCs w:val="28"/>
        </w:rPr>
        <w:widowControl w:val="0"/>
        <w:spacing w:line="240" w:lineRule="auto"/>
      </w:pPr>
    </w:p>
    <w:p xmlns:wp14="http://schemas.microsoft.com/office/word/2010/wordml" w:rsidP="5B4EA01C" w14:paraId="3055208A" wp14:textId="3969FEE7">
      <w:pPr>
        <w:rPr>
          <w:rFonts w:ascii="Candara" w:hAnsi="Candara" w:eastAsia="Candara" w:cs="Candara"/>
          <w:sz w:val="28"/>
          <w:szCs w:val="28"/>
        </w:rPr>
        <w:widowControl w:val="0"/>
        <w:spacing w:line="240" w:lineRule="auto"/>
      </w:pPr>
      <w:r w:rsidRPr="5B4EA01C" w:rsidR="5B4EA01C">
        <w:rPr>
          <w:rFonts w:ascii="Candara" w:hAnsi="Candara" w:eastAsia="Candara" w:cs="Candara"/>
          <w:sz w:val="28"/>
          <w:szCs w:val="28"/>
        </w:rPr>
        <w:t>Player: (...C’mon. Just focus on the task at hand.)</w:t>
      </w:r>
    </w:p>
    <w:p w:rsidR="5B4EA01C" w:rsidP="5B4EA01C" w:rsidRDefault="5B4EA01C" w14:paraId="5483FDBE" w14:textId="10EDE519">
      <w:pPr>
        <w:pStyle w:val="Normal"/>
        <w:rPr>
          <w:rFonts w:ascii="Candara" w:hAnsi="Candara" w:eastAsia="Candara" w:cs="Candara"/>
          <w:sz w:val="28"/>
          <w:szCs w:val="28"/>
        </w:rPr>
      </w:pPr>
    </w:p>
    <w:p w:rsidR="5B4EA01C" w:rsidP="5B4EA01C" w:rsidRDefault="5B4EA01C" w14:paraId="26D3EA1F" w14:textId="692FA521">
      <w:pPr>
        <w:pStyle w:val="Normal"/>
        <w:rPr>
          <w:rFonts w:ascii="Candara" w:hAnsi="Candara" w:eastAsia="Candara" w:cs="Candara"/>
          <w:b w:val="1"/>
          <w:bCs w:val="1"/>
          <w:sz w:val="28"/>
          <w:szCs w:val="28"/>
        </w:rPr>
      </w:pPr>
      <w:r w:rsidRPr="5B4EA01C" w:rsidR="5B4EA01C">
        <w:rPr>
          <w:rFonts w:ascii="Candara" w:hAnsi="Candara" w:eastAsia="Candara" w:cs="Candara"/>
          <w:b w:val="1"/>
          <w:bCs w:val="1"/>
          <w:sz w:val="28"/>
          <w:szCs w:val="28"/>
        </w:rPr>
        <w:t>[pause, walking sounds play as the player goes to room 3]</w:t>
      </w:r>
    </w:p>
    <w:p xmlns:wp14="http://schemas.microsoft.com/office/word/2010/wordml" w14:paraId="110FFD37" wp14:textId="77777777">
      <w:pPr>
        <w:rPr>
          <w:rFonts w:ascii="Comic Sans MS" w:hAnsi="Comic Sans MS" w:cs="Comic Sans MS"/>
          <w:sz w:val="28"/>
        </w:rPr>
        <w:widowControl w:val="0"/>
        <w:spacing w:line="240" w:lineRule="auto"/>
      </w:pPr>
    </w:p>
    <w:p xmlns:wp14="http://schemas.microsoft.com/office/word/2010/wordml" w:rsidP="5B4EA01C" w14:paraId="61CDCEAD" wp14:textId="3A4833B9">
      <w:pPr>
        <w:pStyle w:val="Normal"/>
        <w:rPr>
          <w:rFonts w:ascii="Comic Sans MS" w:hAnsi="Comic Sans MS" w:cs="Comic Sans MS"/>
          <w:sz w:val="28"/>
          <w:szCs w:val="28"/>
        </w:rPr>
        <w:widowControl w:val="0"/>
        <w:spacing w:line="240" w:lineRule="auto"/>
      </w:pPr>
    </w:p>
    <w:p xmlns:wp14="http://schemas.microsoft.com/office/word/2010/wordml" w14:paraId="6BB9E253" wp14:textId="77777777">
      <w:pPr>
        <w:rPr>
          <w:rFonts w:ascii="System Font Regular" w:hAnsi="System Font Regular" w:cs="System Font Regular"/>
          <w:sz w:val="28"/>
        </w:rPr>
        <w:widowControl w:val="0"/>
        <w:spacing w:line="240" w:lineRule="auto"/>
      </w:pPr>
    </w:p>
    <w:sectPr>
      <w:pgSz w:w="11900" w:h="16840" w:orient="portrait"/>
      <w:pgMar w:top="1439" w:right="1439" w:bottom="1439" w:left="1439" w:header="599" w:footer="599" w:gutter="0"/>
      <w:cols w:space="360"/>
      <w:docGrid w:linePitch="360"/>
    </w:sectPr>
  </w:body>
</w:document>
</file>

<file path=word/comments.xml><?xml version="1.0" encoding="utf-8"?>
<w:comments xmlns:w14="http://schemas.microsoft.com/office/word/2010/wordml" xmlns:w="http://schemas.openxmlformats.org/wordprocessingml/2006/main">
  <w:comment w:initials="ZL" w:author="Z Luo" w:date="2023-03-15T12:21:45" w:id="1583637318">
    <w:p w:rsidR="5B4EA01C" w:rsidRDefault="5B4EA01C" w14:paraId="2DB53376" w14:textId="4C054451">
      <w:pPr>
        <w:pStyle w:val="CommentText"/>
      </w:pPr>
      <w:r w:rsidR="5B4EA01C">
        <w:rPr/>
        <w:t>maybe do something plural here since "habits" and "exercises" are both plural and Dr. Danger strikes me as the kind of person who's meticulous enough even in speech to keep parallelism with the list of things important for cautionne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DB5337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91454F7" w16cex:dateUtc="2023-03-15T19:21:45.609Z">
    <w16cex:extLst>
      <w16:ext w16:uri="{CE6994B0-6A32-4C9F-8C6B-6E91EDA988CE}">
        <cr:reactions xmlns:cr="http://schemas.microsoft.com/office/comments/2020/reactions">
          <cr:reaction reactionType="1">
            <cr:reactionInfo dateUtc="2023-03-15T19:29:44.25Z">
              <cr:user userId="f2be20bfefcd8d0e" userProvider="Windows Live" userName="mado madocallie"/>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2DB53376" w16cid:durableId="491454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stem Font Regular">
    <w:charset w:val="00"/>
    <w:family w:val="auto"/>
    <w:pitch w:val="default"/>
  </w:font>
  <w:font w:name="Comic Sans MS">
    <w:panose1 w:val="030F0702030302020204"/>
    <w:charset w:val="00"/>
    <w:family w:val="auto"/>
    <w:pitch w:val="default"/>
  </w:font>
</w:fonts>
</file>

<file path=word/people.xml><?xml version="1.0" encoding="utf-8"?>
<w15:people xmlns:mc="http://schemas.openxmlformats.org/markup-compatibility/2006" xmlns:w15="http://schemas.microsoft.com/office/word/2012/wordml" mc:Ignorable="w15">
  <w15:person w15:author="Z Luo">
    <w15:presenceInfo w15:providerId="Windows Live" w15:userId="5a6a544467c4ed4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p14">
  <w:view w:val="print"/>
  <w:trackRevisions w:val="false"/>
  <w:defaultTabStop w:val="720"/>
  <w:compat>
    <w:compatSetting w:name="compatibilityMode" w:uri="http://schemas.microsoft.com/office/word" w:val="15"/>
    <w:compatSetting w:name="enableOpenTypeFeatures" w:uri="http://schemas.microsoft.com/office/word" w:val="1"/>
  </w:compat>
  <w:rsids>
    <w:rsidRoot w:val="41E54DA1"/>
    <w:rsid w:val="278FE567"/>
    <w:rsid w:val="41E54DA1"/>
    <w:rsid w:val="5B4EA01C"/>
  </w:rsids>
  <w14:docId w14:val="04F065C7"/>
  <w15:docId w15:val="{F8B8CF38-5F1E-430B-AD60-750055E0E9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pPrDefault>
      <w:pPr>
        <w:ind w:left="0" w:right="0" w:firstLine="0"/>
        <w:widowControl w:val="0"/>
        <w:spacing w:before="0" w:after="0" w:line="240" w:lineRule="auto"/>
      </w:pPr>
    </w:pPrDefault>
    <w:rPrDefault>
      <w:rPr>
        <w:rFonts w:ascii="Comic Sans MS" w:hAnsi="Comic Sans MS" w:cs="Comic Sans MS"/>
        <w:sz w:val="28"/>
      </w:rPr>
    </w:rPrDefault>
  </w:docDefaults>
  <w:style w:type="paragraph" w:styleId="Normal" w:default="1">
    <w:name w:val="Normal"/>
    <w:qFormat/>
  </w:style>
  <w:style w:type="character" w:styleId="DefaultParagraphFont" w:default="1">
    <w:name w:val="Default Paragraph Font"/>
    <w:uiPriority w:val="1"/>
    <w:semiHidden/>
    <w:unhideWhenUsed/>
  </w:style>
  <w:style w:type="paragraph" w:styleId="Attribution">
    <w:name w:val="Attribution"/>
    <w:pPr>
      <w:rPr>
        <w:rFonts w:ascii="Palatino" w:hAnsi="Palatino" w:cs="Palatino"/>
        <w:sz w:val="24"/>
      </w:rPr>
      <w:jc w:val="right"/>
      <w:ind w:left="720" w:right="0" w:firstLine="0"/>
      <w:widowControl w:val="0"/>
      <w:spacing w:before="0" w:after="240" w:line="263" w:lineRule="auto"/>
      <w:tabs>
        <w:tab w:val="left" w:pos="720"/>
        <w:tab w:val="left" w:pos="1080"/>
        <w:tab w:val="left" w:pos="1440"/>
      </w:tabs>
    </w:pPr>
    <w:rPr>
      <w:sz w:val="24"/>
    </w:rPr>
  </w:style>
  <w:style w:type="paragraph" w:styleId="CenteredText">
    <w:name w:val="Centered Text"/>
    <w:pPr>
      <w:rPr>
        <w:rFonts w:ascii="Palatino" w:hAnsi="Palatino" w:cs="Palatino"/>
        <w:sz w:val="26"/>
      </w:rPr>
      <w:jc w:val="center"/>
      <w:ind w:left="0" w:right="0" w:firstLine="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ascii="Palatino" w:hAnsi="Palatino" w:cs="Palatino"/>
        <w:sz w:val="24"/>
      </w:rPr>
      <w:jc w:val="left"/>
      <w:ind w:left="720" w:right="0" w:firstLine="0"/>
      <w:widowControl w:val="0"/>
      <w:spacing w:before="240" w:after="240" w:line="263" w:lineRule="auto"/>
      <w:tabs>
        <w:tab w:val="left" w:pos="720"/>
        <w:tab w:val="left" w:pos="1080"/>
        <w:tab w:val="left" w:pos="1440"/>
      </w:tabs>
    </w:pPr>
    <w:rPr>
      <w:sz w:val="24"/>
    </w:rPr>
  </w:style>
  <w:style w:type="paragraph" w:styleId="Heading2">
    <w:name w:val="heading 2"/>
    <w:pPr>
      <w:rPr>
        <w:rFonts w:ascii="Palatino" w:hAnsi="Palatino" w:cs="Palatino"/>
        <w:sz w:val="26"/>
      </w:rPr>
      <w:jc w:val="left"/>
      <w:ind w:left="0" w:right="0" w:firstLine="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aption">
    <w:name w:val="Caption"/>
    <w:pPr>
      <w:rPr>
        <w:rFonts w:ascii="Palatino" w:hAnsi="Palatino" w:cs="Palatino"/>
        <w:sz w:val="26"/>
      </w:rPr>
      <w:jc w:val="center"/>
      <w:ind w:left="0" w:right="0" w:firstLine="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Verse">
    <w:name w:val="Verse"/>
    <w:next w:val="Verse"/>
    <w:pPr>
      <w:rPr>
        <w:rFonts w:ascii="Palatino" w:hAnsi="Palatino" w:cs="Palatino"/>
        <w:sz w:val="24"/>
      </w:rPr>
      <w:jc w:val="center"/>
      <w:ind w:left="0" w:right="0" w:firstLine="0"/>
      <w:widowControl w:val="0"/>
      <w:spacing w:before="0" w:after="0" w:line="263" w:lineRule="auto"/>
    </w:pPr>
    <w:rPr>
      <w:sz w:val="24"/>
    </w:rPr>
  </w:style>
  <w:style w:type="paragraph" w:styleId="Title">
    <w:name w:val="Title"/>
    <w:pPr>
      <w:rPr>
        <w:rFonts w:ascii="Palatino" w:hAnsi="Palatino" w:cs="Palatino"/>
        <w:sz w:val="56"/>
      </w:rPr>
      <w:jc w:val="left"/>
      <w:ind w:left="0" w:right="0" w:firstLine="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odeBlock">
    <w:name w:val="Code Block"/>
    <w:next w:val="CodeBlock"/>
    <w:pPr>
      <w:rPr>
        <w:rFonts w:ascii="Menlo Regular" w:hAnsi="Menlo Regular" w:cs="Menlo Regular"/>
        <w:sz w:val="22"/>
      </w:rPr>
      <w:jc w:val="left"/>
      <w:ind w:left="720" w:right="0" w:firstLine="0"/>
      <w:widowControl w:val="0"/>
      <w:spacing w:before="0" w:after="0" w:line="240" w:lineRule="auto"/>
      <w:tabs>
        <w:tab w:val="left" w:pos="720"/>
        <w:tab w:val="left" w:pos="1080"/>
        <w:tab w:val="left" w:pos="1440"/>
        <w:tab w:val="left" w:pos="1800"/>
        <w:tab w:val="left" w:pos="2160"/>
      </w:tabs>
    </w:pPr>
    <w:rPr>
      <w:rFonts w:ascii="Menlo Regular" w:hAnsi="Menlo Regular" w:cs="Menlo Regular"/>
      <w:sz w:val="22"/>
    </w:rPr>
  </w:style>
  <w:style w:type="paragraph" w:styleId="Heading1">
    <w:name w:val="heading 1"/>
    <w:pPr>
      <w:rPr>
        <w:rFonts w:ascii="Palatino" w:hAnsi="Palatino" w:cs="Palatino"/>
        <w:sz w:val="36"/>
      </w:rPr>
      <w:jc w:val="left"/>
      <w:ind w:left="0" w:right="0" w:firstLine="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character" w:styleId="CodeSpan">
    <w:name w:val="Code Span"/>
    <w:rPr>
      <w:rFonts w:ascii="Menlo Regular" w:hAnsi="Menlo Regular" w:cs="Menlo Regular"/>
      <w:sz w:val="22"/>
    </w:rPr>
  </w:style>
  <w:style w:type="character" w:styleId="Emphasis">
    <w:name w:val="Emphasis"/>
    <w:rPr>
      <w:i w:val="1"/>
    </w:rPr>
  </w:style>
</w:style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settings" Target="settings.xml" Id="rId2" /><Relationship Type="http://schemas.openxmlformats.org/officeDocument/2006/relationships/fontTable" Target="fontTable.xml" Id="rId1" /><Relationship Type="http://schemas.openxmlformats.org/officeDocument/2006/relationships/comments" Target="/word/comments.xml" Id="Ra485b85ba60d4895" /><Relationship Type="http://schemas.microsoft.com/office/2011/relationships/people" Target="/word/people.xml" Id="Rfa1fa15f2f6e47d1" /><Relationship Type="http://schemas.microsoft.com/office/2011/relationships/commentsExtended" Target="/word/commentsExtended.xml" Id="R0187816680cf4495" /><Relationship Type="http://schemas.microsoft.com/office/2016/09/relationships/commentsIds" Target="/word/commentsIds.xml" Id="R66c69367cf6f49b4" /><Relationship Type="http://schemas.microsoft.com/office/2018/08/relationships/commentsExtensible" Target="/word/commentsExtensible.xml" Id="R19ac033a6a39470f"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mado madocallie</lastModifiedBy>
  <dcterms:modified xsi:type="dcterms:W3CDTF">2023-03-16T12:08:08.9795018Z</dcterms:modified>
</coreProperties>
</file>